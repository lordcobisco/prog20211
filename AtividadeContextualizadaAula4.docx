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4778"/>
        <w:gridCol w:w="343"/>
        <w:gridCol w:w="1972"/>
        <w:gridCol w:w="1466"/>
      </w:tblGrid>
      <w:tr w:rsidR="005E010E" w14:paraId="3790EC8B" w14:textId="77777777" w:rsidTr="00F81F26">
        <w:tc>
          <w:tcPr>
            <w:tcW w:w="4778"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1B8A0434" w14:textId="77777777" w:rsidR="005E010E" w:rsidRDefault="005E010E" w:rsidP="00A056F2">
            <w:pPr>
              <w:spacing w:after="0"/>
              <w:jc w:val="both"/>
              <w:rPr>
                <w:rFonts w:ascii="Arial Narrow" w:hAnsi="Arial Narrow"/>
                <w:caps/>
              </w:rPr>
            </w:pPr>
            <w:bookmarkStart w:id="0" w:name="_Hlk3384246"/>
            <w:bookmarkEnd w:id="0"/>
            <w:r>
              <w:rPr>
                <w:rFonts w:ascii="Arial Narrow" w:hAnsi="Arial Narrow"/>
                <w:caps/>
              </w:rPr>
              <w:t>Nome Completo:</w:t>
            </w:r>
          </w:p>
          <w:p w14:paraId="18CFFF08" w14:textId="7616D982" w:rsidR="005E010E" w:rsidRDefault="007021EB" w:rsidP="00A056F2">
            <w:pPr>
              <w:spacing w:after="0"/>
              <w:jc w:val="both"/>
              <w:rPr>
                <w:rFonts w:ascii="Arial Narrow" w:hAnsi="Arial Narrow"/>
                <w:caps/>
              </w:rPr>
            </w:pPr>
            <w:ins w:id="1" w:author="Usuário do Windows" w:date="2021-08-30T21:44:00Z">
              <w:r>
                <w:rPr>
                  <w:rFonts w:ascii="Arial Narrow" w:hAnsi="Arial Narrow"/>
                  <w:caps/>
                </w:rPr>
                <w:t>pedro sales lima de carvalho</w:t>
              </w:r>
            </w:ins>
            <w:bookmarkStart w:id="2" w:name="_GoBack"/>
            <w:bookmarkEnd w:id="2"/>
          </w:p>
        </w:tc>
        <w:tc>
          <w:tcPr>
            <w:tcW w:w="343" w:type="dxa"/>
            <w:tcBorders>
              <w:top w:val="nil"/>
              <w:left w:val="single" w:sz="4" w:space="0" w:color="00000A"/>
              <w:bottom w:val="nil"/>
              <w:right w:val="single" w:sz="4" w:space="0" w:color="00000A"/>
            </w:tcBorders>
            <w:shd w:val="clear" w:color="auto" w:fill="FFFFFF"/>
            <w:tcMar>
              <w:left w:w="38" w:type="dxa"/>
            </w:tcMar>
          </w:tcPr>
          <w:p w14:paraId="7E779BF6" w14:textId="77777777" w:rsidR="005E010E" w:rsidRDefault="005E010E" w:rsidP="00A056F2">
            <w:pPr>
              <w:spacing w:after="0"/>
              <w:jc w:val="both"/>
              <w:rPr>
                <w:rFonts w:ascii="Arial Narrow" w:hAnsi="Arial Narrow"/>
                <w:caps/>
              </w:rPr>
            </w:pPr>
          </w:p>
        </w:tc>
        <w:tc>
          <w:tcPr>
            <w:tcW w:w="1972"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4DA72633" w14:textId="77777777" w:rsidR="005E010E" w:rsidRPr="001C237E" w:rsidRDefault="005E010E" w:rsidP="001C237E">
            <w:pPr>
              <w:pStyle w:val="PargrafodaLista"/>
              <w:ind w:left="0"/>
              <w:jc w:val="both"/>
              <w:rPr>
                <w:rFonts w:ascii="Times New Roman" w:hAnsi="Times New Roman" w:cs="Times New Roman"/>
                <w:sz w:val="20"/>
                <w:szCs w:val="20"/>
              </w:rPr>
            </w:pPr>
            <w:r w:rsidRPr="001C237E">
              <w:rPr>
                <w:rFonts w:ascii="Times New Roman" w:hAnsi="Times New Roman" w:cs="Times New Roman"/>
                <w:sz w:val="20"/>
                <w:szCs w:val="20"/>
              </w:rPr>
              <w:t>Matrícula:</w:t>
            </w:r>
          </w:p>
        </w:tc>
        <w:tc>
          <w:tcPr>
            <w:tcW w:w="1466"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207159DB" w14:textId="77777777" w:rsidR="005E010E" w:rsidRDefault="005E010E" w:rsidP="00A056F2">
            <w:pPr>
              <w:spacing w:after="0"/>
              <w:jc w:val="both"/>
              <w:rPr>
                <w:rFonts w:ascii="Arial Narrow" w:hAnsi="Arial Narrow"/>
                <w:caps/>
              </w:rPr>
            </w:pPr>
            <w:r>
              <w:rPr>
                <w:rFonts w:ascii="Arial Narrow" w:hAnsi="Arial Narrow"/>
                <w:caps/>
              </w:rPr>
              <w:t>TURMA:</w:t>
            </w:r>
          </w:p>
        </w:tc>
      </w:tr>
    </w:tbl>
    <w:p w14:paraId="28A93240" w14:textId="5596C44E" w:rsidR="00F81F26" w:rsidRDefault="00F81F26" w:rsidP="00F81F26">
      <w:pPr>
        <w:pStyle w:val="PargrafodaLista"/>
        <w:ind w:left="0"/>
        <w:jc w:val="both"/>
        <w:rPr>
          <w:rFonts w:ascii="Times New Roman" w:hAnsi="Times New Roman" w:cs="Times New Roman"/>
          <w:sz w:val="20"/>
          <w:szCs w:val="20"/>
        </w:rPr>
      </w:pPr>
      <w:r>
        <w:rPr>
          <w:rFonts w:ascii="Times New Roman" w:hAnsi="Times New Roman" w:cs="Times New Roman"/>
          <w:b/>
          <w:sz w:val="20"/>
          <w:szCs w:val="20"/>
        </w:rPr>
        <w:t>OBSERVAÇÕES:</w:t>
      </w:r>
      <w:r>
        <w:rPr>
          <w:rFonts w:ascii="Times New Roman" w:hAnsi="Times New Roman" w:cs="Times New Roman"/>
          <w:sz w:val="20"/>
          <w:szCs w:val="20"/>
        </w:rPr>
        <w:t xml:space="preserve"> Total de Pontos = 10 pontos</w:t>
      </w:r>
      <w:r w:rsidR="004262E5">
        <w:rPr>
          <w:rFonts w:ascii="Times New Roman" w:hAnsi="Times New Roman" w:cs="Times New Roman"/>
          <w:sz w:val="20"/>
          <w:szCs w:val="20"/>
        </w:rPr>
        <w:t xml:space="preserve"> com peso </w:t>
      </w:r>
      <w:r w:rsidR="00F72276">
        <w:rPr>
          <w:rFonts w:ascii="Times New Roman" w:hAnsi="Times New Roman" w:cs="Times New Roman"/>
          <w:sz w:val="20"/>
          <w:szCs w:val="20"/>
        </w:rPr>
        <w:t>7</w:t>
      </w:r>
      <w:r>
        <w:rPr>
          <w:rFonts w:ascii="Times New Roman" w:hAnsi="Times New Roman" w:cs="Times New Roman"/>
          <w:sz w:val="20"/>
          <w:szCs w:val="20"/>
        </w:rPr>
        <w:t>. A atividade avaliativa deve ser realizada em uma folha de papel e submetida na sua respectiva pasta. Organize seus cálculos e/ou algoritmos de modo claro (letra legível) e sequenciado para permitir a correção. Qualquer ambiguidade será desconsiderada. Boa Avaliação!</w:t>
      </w:r>
    </w:p>
    <w:p w14:paraId="4D5B4BF8" w14:textId="77777777" w:rsidR="005E010E" w:rsidRPr="001C237E" w:rsidRDefault="005E010E" w:rsidP="001C237E">
      <w:pPr>
        <w:pStyle w:val="PargrafodaLista"/>
        <w:ind w:left="0"/>
        <w:jc w:val="both"/>
        <w:rPr>
          <w:rFonts w:ascii="Times New Roman" w:hAnsi="Times New Roman" w:cs="Times New Roman"/>
          <w:sz w:val="20"/>
          <w:szCs w:val="20"/>
        </w:rPr>
      </w:pPr>
    </w:p>
    <w:p w14:paraId="49453556" w14:textId="6A1263D4" w:rsidR="00276882" w:rsidRDefault="00276882" w:rsidP="00F72276">
      <w:pPr>
        <w:pStyle w:val="PargrafodaLista"/>
        <w:ind w:left="0"/>
        <w:jc w:val="both"/>
        <w:rPr>
          <w:rFonts w:ascii="Times New Roman" w:hAnsi="Times New Roman" w:cs="Times New Roman"/>
          <w:sz w:val="20"/>
          <w:szCs w:val="20"/>
        </w:rPr>
      </w:pPr>
      <w:r w:rsidRPr="00276882">
        <w:rPr>
          <w:rFonts w:ascii="Times New Roman" w:hAnsi="Times New Roman" w:cs="Times New Roman"/>
          <w:sz w:val="20"/>
          <w:szCs w:val="20"/>
        </w:rPr>
        <w:t>Os saguis-comuns (</w:t>
      </w:r>
      <w:r w:rsidRPr="00050BAF">
        <w:rPr>
          <w:rFonts w:ascii="Times New Roman" w:hAnsi="Times New Roman" w:cs="Times New Roman"/>
          <w:i/>
          <w:sz w:val="20"/>
          <w:szCs w:val="20"/>
        </w:rPr>
        <w:t>Callithrix jacchus</w:t>
      </w:r>
      <w:r w:rsidRPr="00276882">
        <w:rPr>
          <w:rFonts w:ascii="Times New Roman" w:hAnsi="Times New Roman" w:cs="Times New Roman"/>
          <w:sz w:val="20"/>
          <w:szCs w:val="20"/>
        </w:rPr>
        <w:t>) são pequenos primatas do Novo Mundo (</w:t>
      </w:r>
      <w:proofErr w:type="spellStart"/>
      <w:r w:rsidRPr="00276882">
        <w:rPr>
          <w:rFonts w:ascii="Times New Roman" w:hAnsi="Times New Roman" w:cs="Times New Roman"/>
          <w:sz w:val="20"/>
          <w:szCs w:val="20"/>
        </w:rPr>
        <w:t>Platyrrhines</w:t>
      </w:r>
      <w:proofErr w:type="spellEnd"/>
      <w:r w:rsidRPr="00276882">
        <w:rPr>
          <w:rFonts w:ascii="Times New Roman" w:hAnsi="Times New Roman" w:cs="Times New Roman"/>
          <w:sz w:val="20"/>
          <w:szCs w:val="20"/>
        </w:rPr>
        <w:t xml:space="preserve">) originalmente encontrados no Nordeste do Brasil. </w:t>
      </w:r>
      <w:r>
        <w:rPr>
          <w:rFonts w:ascii="Times New Roman" w:hAnsi="Times New Roman" w:cs="Times New Roman"/>
          <w:sz w:val="20"/>
          <w:szCs w:val="20"/>
        </w:rPr>
        <w:t xml:space="preserve"> </w:t>
      </w:r>
      <w:r w:rsidRPr="00276882">
        <w:rPr>
          <w:rFonts w:ascii="Times New Roman" w:hAnsi="Times New Roman" w:cs="Times New Roman"/>
          <w:sz w:val="20"/>
          <w:szCs w:val="20"/>
        </w:rPr>
        <w:t xml:space="preserve">A família à qual pertence o sagui, a </w:t>
      </w:r>
      <w:proofErr w:type="spellStart"/>
      <w:r w:rsidRPr="00050BAF">
        <w:rPr>
          <w:rFonts w:ascii="Times New Roman" w:hAnsi="Times New Roman" w:cs="Times New Roman"/>
          <w:i/>
          <w:sz w:val="20"/>
          <w:szCs w:val="20"/>
        </w:rPr>
        <w:t>Callithrichidae</w:t>
      </w:r>
      <w:proofErr w:type="spellEnd"/>
      <w:r w:rsidRPr="00276882">
        <w:rPr>
          <w:rFonts w:ascii="Times New Roman" w:hAnsi="Times New Roman" w:cs="Times New Roman"/>
          <w:sz w:val="20"/>
          <w:szCs w:val="20"/>
        </w:rPr>
        <w:t>, é conhecida por realizar diversas tarefas em cooperação, como a criação da prole, a vigilância cooperativa e a coleta conjunta de grandes frutas. A presença de múltiplas tarefas cooperativas ocorrendo simultaneamente na copa das árvores eleva a necessidade de coordenação entre os animais em um ambiente em que a visão é limitada. Essa limitação visual é contornada pela presença de uma comunicação vocal bastante desenvolvida</w:t>
      </w:r>
      <w:r>
        <w:rPr>
          <w:rFonts w:ascii="Times New Roman" w:hAnsi="Times New Roman" w:cs="Times New Roman"/>
          <w:sz w:val="20"/>
          <w:szCs w:val="20"/>
        </w:rPr>
        <w:t>,</w:t>
      </w:r>
      <w:r w:rsidRPr="00276882">
        <w:rPr>
          <w:rFonts w:ascii="Times New Roman" w:hAnsi="Times New Roman" w:cs="Times New Roman"/>
          <w:sz w:val="20"/>
          <w:szCs w:val="20"/>
        </w:rPr>
        <w:t xml:space="preserve"> caracterizada pela existência de um número elevado de tipos de vocalização, presentes tanto na natureza como em cativeiro. </w:t>
      </w:r>
    </w:p>
    <w:p w14:paraId="5E8CA4D7" w14:textId="549CAA5D" w:rsidR="00276882" w:rsidRDefault="00276882" w:rsidP="00F72276">
      <w:pPr>
        <w:pStyle w:val="PargrafodaLista"/>
        <w:ind w:left="0"/>
        <w:jc w:val="both"/>
        <w:rPr>
          <w:rFonts w:ascii="Times New Roman" w:hAnsi="Times New Roman" w:cs="Times New Roman"/>
          <w:sz w:val="20"/>
          <w:szCs w:val="20"/>
        </w:rPr>
      </w:pPr>
    </w:p>
    <w:p w14:paraId="19409EF5" w14:textId="2A466123" w:rsidR="00276882" w:rsidRDefault="00276882" w:rsidP="00F72276">
      <w:pPr>
        <w:pStyle w:val="PargrafodaLista"/>
        <w:ind w:left="0"/>
        <w:jc w:val="both"/>
        <w:rPr>
          <w:rFonts w:ascii="Times New Roman" w:hAnsi="Times New Roman" w:cs="Times New Roman"/>
          <w:sz w:val="20"/>
          <w:szCs w:val="20"/>
        </w:rPr>
      </w:pPr>
      <w:r w:rsidRPr="00276882">
        <w:rPr>
          <w:rFonts w:ascii="Times New Roman" w:hAnsi="Times New Roman" w:cs="Times New Roman"/>
          <w:sz w:val="20"/>
          <w:szCs w:val="20"/>
        </w:rPr>
        <w:t>Os saguis estão sendo cada vez mais usados em estudos nas áreas da psicologia comparativa, neurociência cognitiva, biologia comportamental, etologia e medicina. Tal aumento pode ser claramente observado pela comparação no número de artigos com saguis publicados nas últimas décadas</w:t>
      </w:r>
      <w:r>
        <w:rPr>
          <w:rFonts w:ascii="Times New Roman" w:hAnsi="Times New Roman" w:cs="Times New Roman"/>
          <w:sz w:val="20"/>
          <w:szCs w:val="20"/>
        </w:rPr>
        <w:t xml:space="preserve">. </w:t>
      </w:r>
      <w:r w:rsidRPr="00276882">
        <w:rPr>
          <w:rFonts w:ascii="Times New Roman" w:hAnsi="Times New Roman" w:cs="Times New Roman"/>
          <w:sz w:val="20"/>
          <w:szCs w:val="20"/>
        </w:rPr>
        <w:t>A estrutura anatômica das vias envolvidas com processamento auditivo dos saguis também</w:t>
      </w:r>
      <w:r w:rsidR="00704E47">
        <w:rPr>
          <w:rFonts w:ascii="Times New Roman" w:hAnsi="Times New Roman" w:cs="Times New Roman"/>
          <w:sz w:val="20"/>
          <w:szCs w:val="20"/>
        </w:rPr>
        <w:t xml:space="preserve"> é bastante estudada</w:t>
      </w:r>
      <w:r w:rsidRPr="00276882">
        <w:rPr>
          <w:rFonts w:ascii="Times New Roman" w:hAnsi="Times New Roman" w:cs="Times New Roman"/>
          <w:sz w:val="20"/>
          <w:szCs w:val="20"/>
        </w:rPr>
        <w:t xml:space="preserve">. </w:t>
      </w:r>
      <w:r w:rsidR="00704E47">
        <w:rPr>
          <w:rFonts w:ascii="Times New Roman" w:hAnsi="Times New Roman" w:cs="Times New Roman"/>
          <w:sz w:val="20"/>
          <w:szCs w:val="20"/>
        </w:rPr>
        <w:t xml:space="preserve">Estudos sugerem que estruturas </w:t>
      </w:r>
      <w:del w:id="3" w:author="Jose Firmino Rodrigues Neto" w:date="2020-08-13T11:32:00Z">
        <w:r w:rsidRPr="00276882" w:rsidDel="00704E47">
          <w:rPr>
            <w:rFonts w:ascii="Times New Roman" w:hAnsi="Times New Roman" w:cs="Times New Roman"/>
            <w:sz w:val="20"/>
            <w:szCs w:val="20"/>
          </w:rPr>
          <w:delText xml:space="preserve"> </w:delText>
        </w:r>
      </w:del>
      <w:r w:rsidRPr="00276882">
        <w:rPr>
          <w:rFonts w:ascii="Times New Roman" w:hAnsi="Times New Roman" w:cs="Times New Roman"/>
          <w:sz w:val="20"/>
          <w:szCs w:val="20"/>
        </w:rPr>
        <w:t>e funções do córtex auditivo</w:t>
      </w:r>
      <w:r w:rsidR="00704E47">
        <w:rPr>
          <w:rFonts w:ascii="Times New Roman" w:hAnsi="Times New Roman" w:cs="Times New Roman"/>
          <w:sz w:val="20"/>
          <w:szCs w:val="20"/>
        </w:rPr>
        <w:t xml:space="preserve"> da espécie </w:t>
      </w:r>
      <w:del w:id="4" w:author="Jose Firmino Rodrigues Neto" w:date="2020-08-13T11:44:00Z">
        <w:r w:rsidRPr="00276882" w:rsidDel="00C6554C">
          <w:rPr>
            <w:rFonts w:ascii="Times New Roman" w:hAnsi="Times New Roman" w:cs="Times New Roman"/>
            <w:sz w:val="20"/>
            <w:szCs w:val="20"/>
          </w:rPr>
          <w:delText xml:space="preserve"> </w:delText>
        </w:r>
      </w:del>
      <w:r w:rsidRPr="00276882">
        <w:rPr>
          <w:rFonts w:ascii="Times New Roman" w:hAnsi="Times New Roman" w:cs="Times New Roman"/>
          <w:sz w:val="20"/>
          <w:szCs w:val="20"/>
        </w:rPr>
        <w:t>são generalizáveis entre</w:t>
      </w:r>
      <w:r w:rsidR="00C6554C">
        <w:rPr>
          <w:rFonts w:ascii="Times New Roman" w:hAnsi="Times New Roman" w:cs="Times New Roman"/>
          <w:sz w:val="20"/>
          <w:szCs w:val="20"/>
        </w:rPr>
        <w:t xml:space="preserve"> outros</w:t>
      </w:r>
      <w:r w:rsidRPr="00276882">
        <w:rPr>
          <w:rFonts w:ascii="Times New Roman" w:hAnsi="Times New Roman" w:cs="Times New Roman"/>
          <w:sz w:val="20"/>
          <w:szCs w:val="20"/>
        </w:rPr>
        <w:t xml:space="preserve"> primatas. Como os saguis se mantêm muito comunicativos em condições adequadas de criação em cativeiro, eles podem servir como um excelente modelo para estudos que visem investigar os mecanismos neurais envolvidos no comportamento vocal. Até o momento, porém, as bases neurais da comunicação vocal em saguis são pouco conhecidas. Vários trabalhos investigaram o processamento passivo de vocalizações em saguis. Esses estudos, no entanto, pouco informam sobre os mecanismos envolvidos na percepção vocal e como ela se relaciona à produção vocal.</w:t>
      </w:r>
    </w:p>
    <w:p w14:paraId="23526834" w14:textId="2B7468D6" w:rsidR="007A6262" w:rsidRDefault="007A6262" w:rsidP="00F72276">
      <w:pPr>
        <w:pStyle w:val="PargrafodaLista"/>
        <w:ind w:left="0"/>
        <w:jc w:val="both"/>
        <w:rPr>
          <w:rFonts w:ascii="Times New Roman" w:hAnsi="Times New Roman" w:cs="Times New Roman"/>
          <w:sz w:val="20"/>
          <w:szCs w:val="20"/>
        </w:rPr>
      </w:pPr>
    </w:p>
    <w:p w14:paraId="2CDEF629" w14:textId="4B79EF89" w:rsidR="0030124A" w:rsidRDefault="007A6262" w:rsidP="00F72276">
      <w:pPr>
        <w:pStyle w:val="PargrafodaLista"/>
        <w:ind w:left="0"/>
        <w:jc w:val="both"/>
        <w:rPr>
          <w:rFonts w:ascii="Times New Roman" w:hAnsi="Times New Roman" w:cs="Times New Roman"/>
          <w:sz w:val="20"/>
          <w:szCs w:val="20"/>
        </w:rPr>
      </w:pPr>
      <w:r w:rsidRPr="007A6262">
        <w:rPr>
          <w:rFonts w:ascii="Times New Roman" w:hAnsi="Times New Roman" w:cs="Times New Roman"/>
          <w:sz w:val="20"/>
          <w:szCs w:val="20"/>
        </w:rPr>
        <w:t xml:space="preserve">Para </w:t>
      </w:r>
      <w:r w:rsidR="00C6554C">
        <w:rPr>
          <w:rFonts w:ascii="Times New Roman" w:hAnsi="Times New Roman" w:cs="Times New Roman"/>
          <w:sz w:val="20"/>
          <w:szCs w:val="20"/>
        </w:rPr>
        <w:t xml:space="preserve">um </w:t>
      </w:r>
      <w:del w:id="5" w:author="Jose Firmino Rodrigues Neto" w:date="2020-08-13T11:45:00Z">
        <w:r w:rsidRPr="007A6262" w:rsidDel="00C6554C">
          <w:rPr>
            <w:rFonts w:ascii="Times New Roman" w:hAnsi="Times New Roman" w:cs="Times New Roman"/>
            <w:sz w:val="20"/>
            <w:szCs w:val="20"/>
          </w:rPr>
          <w:delText xml:space="preserve"> </w:delText>
        </w:r>
      </w:del>
      <w:r w:rsidRPr="007A6262">
        <w:rPr>
          <w:rFonts w:ascii="Times New Roman" w:hAnsi="Times New Roman" w:cs="Times New Roman"/>
          <w:sz w:val="20"/>
          <w:szCs w:val="20"/>
        </w:rPr>
        <w:t>entendimento</w:t>
      </w:r>
      <w:r w:rsidR="00C6554C">
        <w:rPr>
          <w:rFonts w:ascii="Times New Roman" w:hAnsi="Times New Roman" w:cs="Times New Roman"/>
          <w:sz w:val="20"/>
          <w:szCs w:val="20"/>
        </w:rPr>
        <w:t xml:space="preserve"> mais completo</w:t>
      </w:r>
      <w:r w:rsidRPr="007A6262">
        <w:rPr>
          <w:rFonts w:ascii="Times New Roman" w:hAnsi="Times New Roman" w:cs="Times New Roman"/>
          <w:sz w:val="20"/>
          <w:szCs w:val="20"/>
        </w:rPr>
        <w:t xml:space="preserve"> do processamento neural </w:t>
      </w:r>
      <w:r w:rsidR="00C6554C">
        <w:rPr>
          <w:rFonts w:ascii="Times New Roman" w:hAnsi="Times New Roman" w:cs="Times New Roman"/>
          <w:sz w:val="20"/>
          <w:szCs w:val="20"/>
        </w:rPr>
        <w:t>da comunicação auditiva</w:t>
      </w:r>
      <w:r w:rsidRPr="007A6262">
        <w:rPr>
          <w:rFonts w:ascii="Times New Roman" w:hAnsi="Times New Roman" w:cs="Times New Roman"/>
          <w:sz w:val="20"/>
          <w:szCs w:val="20"/>
        </w:rPr>
        <w:t xml:space="preserve">, é interessante criar cenários intermediários, onde animais acordados e sem restrição de movimentos possam realizar tarefas cujas variáveis experimentais possam ser controladas e manipuladas. Nesse contexto, o uso de caixas de condicionamento operante pode ser uma boa opção de paradigma experimental. Caixas de condicionamento operante, também conhecidas como caixas de Skinner, consistem em uma câmara onde o animal </w:t>
      </w:r>
      <w:r w:rsidR="00EB6F35">
        <w:rPr>
          <w:rFonts w:ascii="Times New Roman" w:hAnsi="Times New Roman" w:cs="Times New Roman"/>
          <w:sz w:val="20"/>
          <w:szCs w:val="20"/>
        </w:rPr>
        <w:t xml:space="preserve">aprende novos comportamentos através das consequências do ambiente. Essa aprendizagem se dar por condicionamento. O </w:t>
      </w:r>
      <w:r w:rsidR="00BB2F65">
        <w:rPr>
          <w:rFonts w:ascii="Times New Roman" w:hAnsi="Times New Roman" w:cs="Times New Roman"/>
          <w:sz w:val="20"/>
          <w:szCs w:val="20"/>
        </w:rPr>
        <w:t xml:space="preserve">animal é condicionado a responder a um estímulo para receber uma recompensa. </w:t>
      </w:r>
    </w:p>
    <w:p w14:paraId="2364EA7D" w14:textId="77777777" w:rsidR="0030124A" w:rsidRDefault="0030124A" w:rsidP="00F72276">
      <w:pPr>
        <w:pStyle w:val="PargrafodaLista"/>
        <w:ind w:left="0"/>
        <w:jc w:val="both"/>
        <w:rPr>
          <w:rFonts w:ascii="Times New Roman" w:hAnsi="Times New Roman" w:cs="Times New Roman"/>
          <w:sz w:val="20"/>
          <w:szCs w:val="20"/>
        </w:rPr>
      </w:pPr>
    </w:p>
    <w:p w14:paraId="2BE69A55" w14:textId="3FC0BEF0" w:rsidR="007A6262" w:rsidRDefault="0030124A" w:rsidP="00F72276">
      <w:pPr>
        <w:pStyle w:val="PargrafodaLista"/>
        <w:ind w:left="0"/>
        <w:jc w:val="both"/>
        <w:rPr>
          <w:rFonts w:ascii="Times New Roman" w:hAnsi="Times New Roman" w:cs="Times New Roman"/>
          <w:sz w:val="20"/>
          <w:szCs w:val="20"/>
        </w:rPr>
      </w:pPr>
      <w:r w:rsidRPr="0030124A">
        <w:rPr>
          <w:rFonts w:ascii="Times New Roman" w:hAnsi="Times New Roman" w:cs="Times New Roman"/>
          <w:sz w:val="20"/>
          <w:szCs w:val="20"/>
        </w:rPr>
        <w:t>Um estudo</w:t>
      </w:r>
      <w:r>
        <w:rPr>
          <w:rFonts w:ascii="Times New Roman" w:hAnsi="Times New Roman" w:cs="Times New Roman"/>
          <w:sz w:val="20"/>
          <w:szCs w:val="20"/>
        </w:rPr>
        <w:t xml:space="preserve"> </w:t>
      </w:r>
      <w:r w:rsidRPr="0030124A">
        <w:rPr>
          <w:rFonts w:ascii="Times New Roman" w:hAnsi="Times New Roman" w:cs="Times New Roman"/>
          <w:sz w:val="20"/>
          <w:szCs w:val="20"/>
        </w:rPr>
        <w:t xml:space="preserve">para determinar se os saguis podem ser treinados para utilizar </w:t>
      </w:r>
      <w:r>
        <w:rPr>
          <w:rFonts w:ascii="Times New Roman" w:hAnsi="Times New Roman" w:cs="Times New Roman"/>
          <w:sz w:val="20"/>
          <w:szCs w:val="20"/>
        </w:rPr>
        <w:t>uma</w:t>
      </w:r>
      <w:r w:rsidRPr="0030124A">
        <w:rPr>
          <w:rFonts w:ascii="Times New Roman" w:hAnsi="Times New Roman" w:cs="Times New Roman"/>
          <w:sz w:val="20"/>
          <w:szCs w:val="20"/>
        </w:rPr>
        <w:t xml:space="preserve"> caixa operante </w:t>
      </w:r>
      <w:r>
        <w:rPr>
          <w:rFonts w:ascii="Times New Roman" w:hAnsi="Times New Roman" w:cs="Times New Roman"/>
          <w:sz w:val="20"/>
          <w:szCs w:val="20"/>
        </w:rPr>
        <w:t>consiste em</w:t>
      </w:r>
      <w:r w:rsidRPr="0030124A">
        <w:rPr>
          <w:rFonts w:ascii="Times New Roman" w:hAnsi="Times New Roman" w:cs="Times New Roman"/>
          <w:sz w:val="20"/>
          <w:szCs w:val="20"/>
        </w:rPr>
        <w:t xml:space="preserve"> treina</w:t>
      </w:r>
      <w:r>
        <w:rPr>
          <w:rFonts w:ascii="Times New Roman" w:hAnsi="Times New Roman" w:cs="Times New Roman"/>
          <w:sz w:val="20"/>
          <w:szCs w:val="20"/>
        </w:rPr>
        <w:t xml:space="preserve">r </w:t>
      </w:r>
      <w:r w:rsidRPr="0030124A">
        <w:rPr>
          <w:rFonts w:ascii="Times New Roman" w:hAnsi="Times New Roman" w:cs="Times New Roman"/>
          <w:sz w:val="20"/>
          <w:szCs w:val="20"/>
        </w:rPr>
        <w:t>os</w:t>
      </w:r>
      <w:r>
        <w:rPr>
          <w:rFonts w:ascii="Times New Roman" w:hAnsi="Times New Roman" w:cs="Times New Roman"/>
          <w:sz w:val="20"/>
          <w:szCs w:val="20"/>
        </w:rPr>
        <w:t xml:space="preserve"> saguis</w:t>
      </w:r>
      <w:r w:rsidRPr="0030124A">
        <w:rPr>
          <w:rFonts w:ascii="Times New Roman" w:hAnsi="Times New Roman" w:cs="Times New Roman"/>
          <w:sz w:val="20"/>
          <w:szCs w:val="20"/>
        </w:rPr>
        <w:t xml:space="preserve"> </w:t>
      </w:r>
      <w:r>
        <w:rPr>
          <w:rFonts w:ascii="Times New Roman" w:hAnsi="Times New Roman" w:cs="Times New Roman"/>
          <w:sz w:val="20"/>
          <w:szCs w:val="20"/>
        </w:rPr>
        <w:t>par</w:t>
      </w:r>
      <w:r w:rsidRPr="0030124A">
        <w:rPr>
          <w:rFonts w:ascii="Times New Roman" w:hAnsi="Times New Roman" w:cs="Times New Roman"/>
          <w:sz w:val="20"/>
          <w:szCs w:val="20"/>
        </w:rPr>
        <w:t xml:space="preserve">a tocar </w:t>
      </w:r>
      <w:r>
        <w:rPr>
          <w:rFonts w:ascii="Times New Roman" w:hAnsi="Times New Roman" w:cs="Times New Roman"/>
          <w:sz w:val="20"/>
          <w:szCs w:val="20"/>
        </w:rPr>
        <w:t>um mecanismo (barra) da caixa localizado à esquerda</w:t>
      </w:r>
      <w:r w:rsidRPr="0030124A">
        <w:rPr>
          <w:rFonts w:ascii="Times New Roman" w:hAnsi="Times New Roman" w:cs="Times New Roman"/>
          <w:sz w:val="20"/>
          <w:szCs w:val="20"/>
        </w:rPr>
        <w:t xml:space="preserve"> ao ouvir um estímulo sonoro parecido com uma vocalização </w:t>
      </w:r>
      <w:proofErr w:type="spellStart"/>
      <w:r w:rsidRPr="0030124A">
        <w:rPr>
          <w:rFonts w:ascii="Times New Roman" w:hAnsi="Times New Roman" w:cs="Times New Roman"/>
          <w:sz w:val="20"/>
          <w:szCs w:val="20"/>
        </w:rPr>
        <w:t>Phee</w:t>
      </w:r>
      <w:proofErr w:type="spellEnd"/>
      <w:r w:rsidRPr="0030124A">
        <w:rPr>
          <w:rFonts w:ascii="Times New Roman" w:hAnsi="Times New Roman" w:cs="Times New Roman"/>
          <w:sz w:val="20"/>
          <w:szCs w:val="20"/>
        </w:rPr>
        <w:t xml:space="preserve"> ou a</w:t>
      </w:r>
      <w:r w:rsidR="00BB2F65">
        <w:rPr>
          <w:rFonts w:ascii="Times New Roman" w:hAnsi="Times New Roman" w:cs="Times New Roman"/>
          <w:sz w:val="20"/>
          <w:szCs w:val="20"/>
        </w:rPr>
        <w:t xml:space="preserve"> tocar</w:t>
      </w:r>
      <w:r w:rsidRPr="0030124A">
        <w:rPr>
          <w:rFonts w:ascii="Times New Roman" w:hAnsi="Times New Roman" w:cs="Times New Roman"/>
          <w:sz w:val="20"/>
          <w:szCs w:val="20"/>
        </w:rPr>
        <w:t xml:space="preserve"> </w:t>
      </w:r>
      <w:r>
        <w:rPr>
          <w:rFonts w:ascii="Times New Roman" w:hAnsi="Times New Roman" w:cs="Times New Roman"/>
          <w:sz w:val="20"/>
          <w:szCs w:val="20"/>
        </w:rPr>
        <w:t xml:space="preserve">o mecanismo (barra) localizado à </w:t>
      </w:r>
      <w:r w:rsidRPr="0030124A">
        <w:rPr>
          <w:rFonts w:ascii="Times New Roman" w:hAnsi="Times New Roman" w:cs="Times New Roman"/>
          <w:sz w:val="20"/>
          <w:szCs w:val="20"/>
        </w:rPr>
        <w:t xml:space="preserve">direita ao ouvir um estímulo sonoro parecido com uma vocalização </w:t>
      </w:r>
      <w:proofErr w:type="spellStart"/>
      <w:r w:rsidRPr="0030124A">
        <w:rPr>
          <w:rFonts w:ascii="Times New Roman" w:hAnsi="Times New Roman" w:cs="Times New Roman"/>
          <w:sz w:val="20"/>
          <w:szCs w:val="20"/>
        </w:rPr>
        <w:t>Trill</w:t>
      </w:r>
      <w:proofErr w:type="spellEnd"/>
      <w:r w:rsidRPr="0030124A">
        <w:rPr>
          <w:rFonts w:ascii="Times New Roman" w:hAnsi="Times New Roman" w:cs="Times New Roman"/>
          <w:sz w:val="20"/>
          <w:szCs w:val="20"/>
        </w:rPr>
        <w:t xml:space="preserve"> para receber uma recompensa.</w:t>
      </w:r>
    </w:p>
    <w:p w14:paraId="640DEA86" w14:textId="04EB0ECB" w:rsidR="0030124A" w:rsidRDefault="0030124A" w:rsidP="00F72276">
      <w:pPr>
        <w:pStyle w:val="PargrafodaLista"/>
        <w:ind w:left="0"/>
        <w:jc w:val="both"/>
        <w:rPr>
          <w:rFonts w:ascii="Times New Roman" w:hAnsi="Times New Roman" w:cs="Times New Roman"/>
          <w:sz w:val="20"/>
          <w:szCs w:val="20"/>
        </w:rPr>
      </w:pPr>
    </w:p>
    <w:p w14:paraId="48A33BBE" w14:textId="7C6AF9BB" w:rsidR="0030124A" w:rsidRDefault="0030124A" w:rsidP="00F72276">
      <w:pPr>
        <w:pStyle w:val="PargrafodaLista"/>
        <w:ind w:left="0"/>
        <w:jc w:val="both"/>
        <w:rPr>
          <w:rFonts w:ascii="Times New Roman" w:hAnsi="Times New Roman" w:cs="Times New Roman"/>
          <w:sz w:val="20"/>
          <w:szCs w:val="20"/>
        </w:rPr>
      </w:pPr>
      <w:r w:rsidRPr="0030124A">
        <w:rPr>
          <w:rFonts w:ascii="Times New Roman" w:hAnsi="Times New Roman" w:cs="Times New Roman"/>
          <w:sz w:val="20"/>
          <w:szCs w:val="20"/>
        </w:rPr>
        <w:t xml:space="preserve">Antes das sessões de treino, </w:t>
      </w:r>
      <w:r>
        <w:rPr>
          <w:rFonts w:ascii="Times New Roman" w:hAnsi="Times New Roman" w:cs="Times New Roman"/>
          <w:sz w:val="20"/>
          <w:szCs w:val="20"/>
        </w:rPr>
        <w:t>devem ser</w:t>
      </w:r>
      <w:r w:rsidRPr="0030124A">
        <w:rPr>
          <w:rFonts w:ascii="Times New Roman" w:hAnsi="Times New Roman" w:cs="Times New Roman"/>
          <w:sz w:val="20"/>
          <w:szCs w:val="20"/>
        </w:rPr>
        <w:t xml:space="preserve"> realizadas sessões de habituação. Nessas sessões, os animais </w:t>
      </w:r>
      <w:r>
        <w:rPr>
          <w:rFonts w:ascii="Times New Roman" w:hAnsi="Times New Roman" w:cs="Times New Roman"/>
          <w:sz w:val="20"/>
          <w:szCs w:val="20"/>
        </w:rPr>
        <w:t>são</w:t>
      </w:r>
      <w:r w:rsidRPr="0030124A">
        <w:rPr>
          <w:rFonts w:ascii="Times New Roman" w:hAnsi="Times New Roman" w:cs="Times New Roman"/>
          <w:sz w:val="20"/>
          <w:szCs w:val="20"/>
        </w:rPr>
        <w:t xml:space="preserve"> treinados a entrar na caixa operante, onde t</w:t>
      </w:r>
      <w:r>
        <w:rPr>
          <w:rFonts w:ascii="Times New Roman" w:hAnsi="Times New Roman" w:cs="Times New Roman"/>
          <w:sz w:val="20"/>
          <w:szCs w:val="20"/>
        </w:rPr>
        <w:t>em</w:t>
      </w:r>
      <w:r w:rsidRPr="0030124A">
        <w:rPr>
          <w:rFonts w:ascii="Times New Roman" w:hAnsi="Times New Roman" w:cs="Times New Roman"/>
          <w:sz w:val="20"/>
          <w:szCs w:val="20"/>
        </w:rPr>
        <w:t xml:space="preserve"> acesso a pedaços de marshmallow que </w:t>
      </w:r>
      <w:r>
        <w:rPr>
          <w:rFonts w:ascii="Times New Roman" w:hAnsi="Times New Roman" w:cs="Times New Roman"/>
          <w:sz w:val="20"/>
          <w:szCs w:val="20"/>
        </w:rPr>
        <w:t>são</w:t>
      </w:r>
      <w:r w:rsidRPr="0030124A">
        <w:rPr>
          <w:rFonts w:ascii="Times New Roman" w:hAnsi="Times New Roman" w:cs="Times New Roman"/>
          <w:sz w:val="20"/>
          <w:szCs w:val="20"/>
        </w:rPr>
        <w:t xml:space="preserve"> colocados nas barras, no local de entrega da recompensa, e na parede da caixa adjacente a esses locais. O tempo de permanência de cada animal dentro da caixa operante </w:t>
      </w:r>
      <w:r w:rsidR="00BC5250">
        <w:rPr>
          <w:rFonts w:ascii="Times New Roman" w:hAnsi="Times New Roman" w:cs="Times New Roman"/>
          <w:sz w:val="20"/>
          <w:szCs w:val="20"/>
        </w:rPr>
        <w:t xml:space="preserve">deve </w:t>
      </w:r>
      <w:r w:rsidRPr="0030124A">
        <w:rPr>
          <w:rFonts w:ascii="Times New Roman" w:hAnsi="Times New Roman" w:cs="Times New Roman"/>
          <w:sz w:val="20"/>
          <w:szCs w:val="20"/>
        </w:rPr>
        <w:t>aument</w:t>
      </w:r>
      <w:r w:rsidR="00BC5250">
        <w:rPr>
          <w:rFonts w:ascii="Times New Roman" w:hAnsi="Times New Roman" w:cs="Times New Roman"/>
          <w:sz w:val="20"/>
          <w:szCs w:val="20"/>
        </w:rPr>
        <w:t xml:space="preserve">ar </w:t>
      </w:r>
      <w:r w:rsidRPr="0030124A">
        <w:rPr>
          <w:rFonts w:ascii="Times New Roman" w:hAnsi="Times New Roman" w:cs="Times New Roman"/>
          <w:sz w:val="20"/>
          <w:szCs w:val="20"/>
        </w:rPr>
        <w:t xml:space="preserve">gradualmente em cada sessão de habituação, até uma sessão durar </w:t>
      </w:r>
      <w:r w:rsidR="00BC5250">
        <w:rPr>
          <w:rFonts w:ascii="Times New Roman" w:hAnsi="Times New Roman" w:cs="Times New Roman"/>
          <w:sz w:val="20"/>
          <w:szCs w:val="20"/>
        </w:rPr>
        <w:t>um determinado tempo limite</w:t>
      </w:r>
      <w:r w:rsidRPr="0030124A">
        <w:rPr>
          <w:rFonts w:ascii="Times New Roman" w:hAnsi="Times New Roman" w:cs="Times New Roman"/>
          <w:sz w:val="20"/>
          <w:szCs w:val="20"/>
        </w:rPr>
        <w:t xml:space="preserve">. Após o período de habituação, </w:t>
      </w:r>
      <w:r w:rsidR="00BC5250">
        <w:rPr>
          <w:rFonts w:ascii="Times New Roman" w:hAnsi="Times New Roman" w:cs="Times New Roman"/>
          <w:sz w:val="20"/>
          <w:szCs w:val="20"/>
        </w:rPr>
        <w:t>devem ser</w:t>
      </w:r>
      <w:r w:rsidRPr="0030124A">
        <w:rPr>
          <w:rFonts w:ascii="Times New Roman" w:hAnsi="Times New Roman" w:cs="Times New Roman"/>
          <w:sz w:val="20"/>
          <w:szCs w:val="20"/>
        </w:rPr>
        <w:t xml:space="preserve"> </w:t>
      </w:r>
      <w:r w:rsidR="00BC5250">
        <w:rPr>
          <w:rFonts w:ascii="Times New Roman" w:hAnsi="Times New Roman" w:cs="Times New Roman"/>
          <w:sz w:val="20"/>
          <w:szCs w:val="20"/>
        </w:rPr>
        <w:t xml:space="preserve">iniciadas </w:t>
      </w:r>
      <w:r w:rsidRPr="0030124A">
        <w:rPr>
          <w:rFonts w:ascii="Times New Roman" w:hAnsi="Times New Roman" w:cs="Times New Roman"/>
          <w:sz w:val="20"/>
          <w:szCs w:val="20"/>
        </w:rPr>
        <w:t xml:space="preserve">as sessões de treinamento. Na primeira etapa do treinamento, os animais </w:t>
      </w:r>
      <w:r w:rsidR="00BC5250">
        <w:rPr>
          <w:rFonts w:ascii="Times New Roman" w:hAnsi="Times New Roman" w:cs="Times New Roman"/>
          <w:sz w:val="20"/>
          <w:szCs w:val="20"/>
        </w:rPr>
        <w:t>são</w:t>
      </w:r>
      <w:r w:rsidRPr="0030124A">
        <w:rPr>
          <w:rFonts w:ascii="Times New Roman" w:hAnsi="Times New Roman" w:cs="Times New Roman"/>
          <w:sz w:val="20"/>
          <w:szCs w:val="20"/>
        </w:rPr>
        <w:t xml:space="preserve"> treinados a tocar em uma das duas barras de resposta para receber uma pequena quantidade de recompensa. Em cada tentativa, apenas uma das barras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projetada para o interior da caixa, e a recompensa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entregue manualmente aos </w:t>
      </w:r>
      <w:r w:rsidRPr="0030124A">
        <w:rPr>
          <w:rFonts w:ascii="Times New Roman" w:hAnsi="Times New Roman" w:cs="Times New Roman"/>
          <w:sz w:val="20"/>
          <w:szCs w:val="20"/>
        </w:rPr>
        <w:lastRenderedPageBreak/>
        <w:t>animais sempre que eles est</w:t>
      </w:r>
      <w:r w:rsidR="006F61C9">
        <w:rPr>
          <w:rFonts w:ascii="Times New Roman" w:hAnsi="Times New Roman" w:cs="Times New Roman"/>
          <w:sz w:val="20"/>
          <w:szCs w:val="20"/>
        </w:rPr>
        <w:t>ejam</w:t>
      </w:r>
      <w:r w:rsidRPr="0030124A">
        <w:rPr>
          <w:rFonts w:ascii="Times New Roman" w:hAnsi="Times New Roman" w:cs="Times New Roman"/>
          <w:sz w:val="20"/>
          <w:szCs w:val="20"/>
        </w:rPr>
        <w:t xml:space="preserve"> próximos dela (tentativa simulada). Além disso, a mesma quantidade de recompensa </w:t>
      </w:r>
      <w:r w:rsidR="00BC5250">
        <w:rPr>
          <w:rFonts w:ascii="Times New Roman" w:hAnsi="Times New Roman" w:cs="Times New Roman"/>
          <w:sz w:val="20"/>
          <w:szCs w:val="20"/>
        </w:rPr>
        <w:t>é</w:t>
      </w:r>
      <w:r w:rsidRPr="0030124A">
        <w:rPr>
          <w:rFonts w:ascii="Times New Roman" w:hAnsi="Times New Roman" w:cs="Times New Roman"/>
          <w:sz w:val="20"/>
          <w:szCs w:val="20"/>
        </w:rPr>
        <w:t xml:space="preserve"> automaticamente entregue aos animais sempre que eles encostam na barra. Se os animais não encostam na barra em </w:t>
      </w:r>
      <w:r w:rsidR="00BC5250">
        <w:rPr>
          <w:rFonts w:ascii="Times New Roman" w:hAnsi="Times New Roman" w:cs="Times New Roman"/>
          <w:sz w:val="20"/>
          <w:szCs w:val="20"/>
        </w:rPr>
        <w:t>uma quantidade limite de tempo</w:t>
      </w:r>
      <w:r w:rsidRPr="0030124A">
        <w:rPr>
          <w:rFonts w:ascii="Times New Roman" w:hAnsi="Times New Roman" w:cs="Times New Roman"/>
          <w:sz w:val="20"/>
          <w:szCs w:val="20"/>
        </w:rPr>
        <w:t xml:space="preserve">, ela </w:t>
      </w:r>
      <w:r w:rsidR="006F61C9">
        <w:rPr>
          <w:rFonts w:ascii="Times New Roman" w:hAnsi="Times New Roman" w:cs="Times New Roman"/>
          <w:sz w:val="20"/>
          <w:szCs w:val="20"/>
        </w:rPr>
        <w:t>é</w:t>
      </w:r>
      <w:r w:rsidRPr="0030124A">
        <w:rPr>
          <w:rFonts w:ascii="Times New Roman" w:hAnsi="Times New Roman" w:cs="Times New Roman"/>
          <w:sz w:val="20"/>
          <w:szCs w:val="20"/>
        </w:rPr>
        <w:t xml:space="preserve"> retraída, e uma nova tentativa</w:t>
      </w:r>
      <w:r w:rsidR="00BC5250">
        <w:rPr>
          <w:rFonts w:ascii="Times New Roman" w:hAnsi="Times New Roman" w:cs="Times New Roman"/>
          <w:sz w:val="20"/>
          <w:szCs w:val="20"/>
        </w:rPr>
        <w:t xml:space="preserve"> </w:t>
      </w:r>
      <w:r w:rsidR="006F61C9">
        <w:rPr>
          <w:rFonts w:ascii="Times New Roman" w:hAnsi="Times New Roman" w:cs="Times New Roman"/>
          <w:sz w:val="20"/>
          <w:szCs w:val="20"/>
        </w:rPr>
        <w:t>é</w:t>
      </w:r>
      <w:r w:rsidR="00BC5250">
        <w:rPr>
          <w:rFonts w:ascii="Times New Roman" w:hAnsi="Times New Roman" w:cs="Times New Roman"/>
          <w:sz w:val="20"/>
          <w:szCs w:val="20"/>
        </w:rPr>
        <w:t xml:space="preserve"> iniciada</w:t>
      </w:r>
    </w:p>
    <w:p w14:paraId="275925CD" w14:textId="77777777" w:rsidR="00BC5250" w:rsidRDefault="00BC5250" w:rsidP="00F72276">
      <w:pPr>
        <w:pStyle w:val="PargrafodaLista"/>
        <w:ind w:left="0"/>
        <w:jc w:val="both"/>
        <w:rPr>
          <w:rFonts w:ascii="Times New Roman" w:hAnsi="Times New Roman" w:cs="Times New Roman"/>
          <w:sz w:val="20"/>
          <w:szCs w:val="20"/>
        </w:rPr>
      </w:pPr>
    </w:p>
    <w:p w14:paraId="74B1B224" w14:textId="18E508BA" w:rsidR="00F72276" w:rsidRDefault="00F72276" w:rsidP="00F72276">
      <w:pPr>
        <w:pStyle w:val="PargrafodaLista"/>
        <w:ind w:left="0"/>
        <w:jc w:val="both"/>
        <w:rPr>
          <w:rStyle w:val="Hyperlink"/>
        </w:rPr>
      </w:pPr>
      <w:r>
        <w:rPr>
          <w:rFonts w:ascii="Times New Roman" w:hAnsi="Times New Roman" w:cs="Times New Roman"/>
          <w:sz w:val="20"/>
          <w:szCs w:val="20"/>
        </w:rPr>
        <w:t xml:space="preserve">Texto disponível de forma integral em: </w:t>
      </w:r>
      <w:hyperlink r:id="rId7" w:history="1">
        <w:r w:rsidR="007A6262">
          <w:rPr>
            <w:rStyle w:val="Hyperlink"/>
          </w:rPr>
          <w:t>http://www.institutosantosdumont.org.br/wp-content/uploads/2018/08/dissertacao-mestrado-iinels-mauricio-ribeiro.pdf</w:t>
        </w:r>
      </w:hyperlink>
    </w:p>
    <w:p w14:paraId="2985A15D" w14:textId="77777777" w:rsidR="00984C5B" w:rsidRDefault="00984C5B" w:rsidP="00F72276">
      <w:pPr>
        <w:pStyle w:val="PargrafodaLista"/>
        <w:ind w:left="0"/>
        <w:jc w:val="both"/>
        <w:rPr>
          <w:rStyle w:val="Hyperlink"/>
        </w:rPr>
      </w:pPr>
    </w:p>
    <w:p w14:paraId="1B79DBCE" w14:textId="3E0FCCCB" w:rsidR="00984C5B" w:rsidRPr="00050BAF" w:rsidRDefault="00984C5B" w:rsidP="00050BAF">
      <w:pPr>
        <w:pStyle w:val="PargrafodaLista"/>
        <w:ind w:left="0"/>
        <w:jc w:val="both"/>
        <w:rPr>
          <w:rFonts w:ascii="Times New Roman" w:hAnsi="Times New Roman" w:cs="Times New Roman"/>
          <w:b/>
          <w:bCs/>
          <w:sz w:val="20"/>
          <w:szCs w:val="20"/>
        </w:rPr>
      </w:pPr>
      <w:r w:rsidRPr="00050BAF">
        <w:rPr>
          <w:rFonts w:ascii="Times New Roman" w:hAnsi="Times New Roman" w:cs="Times New Roman"/>
          <w:b/>
          <w:bCs/>
          <w:sz w:val="20"/>
          <w:szCs w:val="20"/>
        </w:rPr>
        <w:t>Duas escolhas com repetição  </w:t>
      </w:r>
    </w:p>
    <w:p w14:paraId="2CF23518" w14:textId="4AFB3F55"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Nesta etapa do treinamento, duas barras são apresentadas de uma só vez após um dos estímulos sonoros (</w:t>
      </w:r>
      <w:proofErr w:type="spellStart"/>
      <w:r w:rsidRPr="00050BAF">
        <w:rPr>
          <w:rFonts w:ascii="Times New Roman" w:hAnsi="Times New Roman" w:cs="Times New Roman"/>
          <w:sz w:val="20"/>
          <w:szCs w:val="20"/>
        </w:rPr>
        <w:t>phee</w:t>
      </w:r>
      <w:proofErr w:type="spellEnd"/>
      <w:r w:rsidRPr="00050BAF">
        <w:rPr>
          <w:rFonts w:ascii="Times New Roman" w:hAnsi="Times New Roman" w:cs="Times New Roman"/>
          <w:sz w:val="20"/>
          <w:szCs w:val="20"/>
        </w:rPr>
        <w:t xml:space="preserve"> ou </w:t>
      </w:r>
      <w:proofErr w:type="spellStart"/>
      <w:r w:rsidRPr="00050BAF">
        <w:rPr>
          <w:rFonts w:ascii="Times New Roman" w:hAnsi="Times New Roman" w:cs="Times New Roman"/>
          <w:sz w:val="20"/>
          <w:szCs w:val="20"/>
        </w:rPr>
        <w:t>trill</w:t>
      </w:r>
      <w:proofErr w:type="spellEnd"/>
      <w:r w:rsidRPr="00050BAF">
        <w:rPr>
          <w:rFonts w:ascii="Times New Roman" w:hAnsi="Times New Roman" w:cs="Times New Roman"/>
          <w:sz w:val="20"/>
          <w:szCs w:val="20"/>
        </w:rPr>
        <w:t xml:space="preserve">). Neste momento, os animais devem tocar na barra esquerda ao ouvirem o som </w:t>
      </w:r>
      <w:proofErr w:type="spellStart"/>
      <w:r w:rsidRPr="00050BAF">
        <w:rPr>
          <w:rFonts w:ascii="Times New Roman" w:hAnsi="Times New Roman" w:cs="Times New Roman"/>
          <w:sz w:val="20"/>
          <w:szCs w:val="20"/>
        </w:rPr>
        <w:t>phee</w:t>
      </w:r>
      <w:proofErr w:type="spellEnd"/>
      <w:r w:rsidRPr="00050BAF">
        <w:rPr>
          <w:rFonts w:ascii="Times New Roman" w:hAnsi="Times New Roman" w:cs="Times New Roman"/>
          <w:sz w:val="20"/>
          <w:szCs w:val="20"/>
        </w:rPr>
        <w:t xml:space="preserve"> e na direita ao ouvirem o som </w:t>
      </w:r>
      <w:proofErr w:type="spellStart"/>
      <w:r w:rsidRPr="00050BAF">
        <w:rPr>
          <w:rFonts w:ascii="Times New Roman" w:hAnsi="Times New Roman" w:cs="Times New Roman"/>
          <w:sz w:val="20"/>
          <w:szCs w:val="20"/>
        </w:rPr>
        <w:t>trill</w:t>
      </w:r>
      <w:proofErr w:type="spellEnd"/>
      <w:r w:rsidRPr="00050BAF">
        <w:rPr>
          <w:rFonts w:ascii="Times New Roman" w:hAnsi="Times New Roman" w:cs="Times New Roman"/>
          <w:sz w:val="20"/>
          <w:szCs w:val="20"/>
        </w:rPr>
        <w:t>. Caso façam a escolha correta, recebem recompensa; caso façam a escolha incorreta, a luz da caixa é apagada por 5 segundos, e o mesmo som é tocado repetidamente, até que o animal acerte sua escolha. Esta é a etapa mais complexa do treinamento</w:t>
      </w:r>
      <w:r w:rsidR="008B7B30" w:rsidRPr="00050BAF">
        <w:rPr>
          <w:rFonts w:ascii="Times New Roman" w:hAnsi="Times New Roman" w:cs="Times New Roman"/>
          <w:sz w:val="20"/>
          <w:szCs w:val="20"/>
        </w:rPr>
        <w:t>.</w:t>
      </w:r>
    </w:p>
    <w:p w14:paraId="62EBA997" w14:textId="77777777" w:rsidR="00984C5B" w:rsidRPr="00050BAF" w:rsidRDefault="00984C5B" w:rsidP="00050BAF">
      <w:pPr>
        <w:pStyle w:val="PargrafodaLista"/>
        <w:ind w:left="0"/>
        <w:jc w:val="both"/>
        <w:rPr>
          <w:rFonts w:ascii="Times New Roman" w:hAnsi="Times New Roman" w:cs="Times New Roman"/>
          <w:sz w:val="20"/>
          <w:szCs w:val="20"/>
        </w:rPr>
      </w:pPr>
    </w:p>
    <w:p w14:paraId="05D5F7D3" w14:textId="77777777" w:rsidR="00984C5B" w:rsidRPr="00050BAF" w:rsidRDefault="00984C5B" w:rsidP="00050BAF">
      <w:pPr>
        <w:pStyle w:val="PargrafodaLista"/>
        <w:ind w:left="0"/>
        <w:jc w:val="both"/>
        <w:rPr>
          <w:rFonts w:ascii="Times New Roman" w:hAnsi="Times New Roman" w:cs="Times New Roman"/>
          <w:sz w:val="20"/>
          <w:szCs w:val="20"/>
        </w:rPr>
      </w:pPr>
    </w:p>
    <w:tbl>
      <w:tblPr>
        <w:tblpPr w:leftFromText="141" w:rightFromText="141" w:vertAnchor="text" w:horzAnchor="margin" w:tblpXSpec="center" w:tblpY="211"/>
        <w:tblW w:w="0" w:type="auto"/>
        <w:tblCellMar>
          <w:top w:w="15" w:type="dxa"/>
          <w:left w:w="15" w:type="dxa"/>
          <w:bottom w:w="15" w:type="dxa"/>
          <w:right w:w="15" w:type="dxa"/>
        </w:tblCellMar>
        <w:tblLook w:val="04A0" w:firstRow="1" w:lastRow="0" w:firstColumn="1" w:lastColumn="0" w:noHBand="0" w:noVBand="1"/>
      </w:tblPr>
      <w:tblGrid>
        <w:gridCol w:w="5654"/>
      </w:tblGrid>
      <w:tr w:rsidR="00984C5B" w:rsidRPr="00050BAF" w14:paraId="6546CA6C" w14:textId="77777777" w:rsidTr="00F127F4">
        <w:trPr>
          <w:trHeight w:val="420"/>
        </w:trPr>
        <w:tc>
          <w:tcPr>
            <w:tcW w:w="0" w:type="auto"/>
            <w:tcMar>
              <w:top w:w="100" w:type="dxa"/>
              <w:left w:w="100" w:type="dxa"/>
              <w:bottom w:w="100" w:type="dxa"/>
              <w:right w:w="100" w:type="dxa"/>
            </w:tcMar>
            <w:hideMark/>
          </w:tcPr>
          <w:p w14:paraId="7C9117B1" w14:textId="33AE8A29"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Figura - Duas escolhas com repetição/ Duas escolhas sem repetição.</w:t>
            </w:r>
          </w:p>
        </w:tc>
      </w:tr>
    </w:tbl>
    <w:p w14:paraId="67D08B71" w14:textId="77777777" w:rsidR="00984C5B" w:rsidRPr="00050BAF" w:rsidRDefault="00984C5B" w:rsidP="00050BAF">
      <w:pPr>
        <w:pStyle w:val="PargrafodaLista"/>
        <w:ind w:left="0"/>
        <w:jc w:val="both"/>
        <w:rPr>
          <w:rFonts w:ascii="Times New Roman" w:hAnsi="Times New Roman" w:cs="Times New Roman"/>
          <w:sz w:val="20"/>
          <w:szCs w:val="20"/>
        </w:rPr>
      </w:pPr>
    </w:p>
    <w:p w14:paraId="468251B5" w14:textId="77777777"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noProof/>
          <w:sz w:val="20"/>
          <w:szCs w:val="20"/>
          <w:lang w:eastAsia="pt-BR"/>
        </w:rPr>
        <w:drawing>
          <wp:inline distT="0" distB="0" distL="0" distR="0" wp14:anchorId="1E102FD4" wp14:editId="6E07A1BE">
            <wp:extent cx="2771775" cy="29527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8">
                      <a:extLst>
                        <a:ext uri="{28A0092B-C50C-407E-A947-70E740481C1C}">
                          <a14:useLocalDpi xmlns:a14="http://schemas.microsoft.com/office/drawing/2010/main" val="0"/>
                        </a:ext>
                      </a:extLst>
                    </a:blip>
                    <a:stretch>
                      <a:fillRect/>
                    </a:stretch>
                  </pic:blipFill>
                  <pic:spPr>
                    <a:xfrm>
                      <a:off x="0" y="0"/>
                      <a:ext cx="2771775" cy="2952750"/>
                    </a:xfrm>
                    <a:prstGeom prst="rect">
                      <a:avLst/>
                    </a:prstGeom>
                  </pic:spPr>
                </pic:pic>
              </a:graphicData>
            </a:graphic>
          </wp:inline>
        </w:drawing>
      </w:r>
    </w:p>
    <w:p w14:paraId="10855690" w14:textId="77777777"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Fonte: Elaborado por Phillip César</w:t>
      </w:r>
    </w:p>
    <w:p w14:paraId="66568290" w14:textId="77777777" w:rsidR="00984C5B" w:rsidRPr="00050BAF" w:rsidRDefault="00984C5B" w:rsidP="00050BAF">
      <w:pPr>
        <w:pStyle w:val="PargrafodaLista"/>
        <w:ind w:left="0"/>
        <w:jc w:val="both"/>
        <w:rPr>
          <w:rFonts w:ascii="Times New Roman" w:hAnsi="Times New Roman" w:cs="Times New Roman"/>
          <w:sz w:val="20"/>
          <w:szCs w:val="20"/>
        </w:rPr>
      </w:pPr>
    </w:p>
    <w:p w14:paraId="1FDBCD9E" w14:textId="0B511B8B"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Duas escolhas sem repetição</w:t>
      </w:r>
    </w:p>
    <w:p w14:paraId="4E6BF12D" w14:textId="77777777" w:rsidR="00984C5B" w:rsidRPr="00050BAF" w:rsidRDefault="00984C5B" w:rsidP="00050BAF">
      <w:pPr>
        <w:pStyle w:val="PargrafodaLista"/>
        <w:ind w:left="0"/>
        <w:jc w:val="both"/>
        <w:rPr>
          <w:rFonts w:ascii="Times New Roman" w:hAnsi="Times New Roman" w:cs="Times New Roman"/>
          <w:sz w:val="20"/>
          <w:szCs w:val="20"/>
        </w:rPr>
      </w:pPr>
      <w:r w:rsidRPr="00050BAF">
        <w:rPr>
          <w:rFonts w:ascii="Times New Roman" w:hAnsi="Times New Roman" w:cs="Times New Roman"/>
          <w:sz w:val="20"/>
          <w:szCs w:val="20"/>
        </w:rPr>
        <w:t>Após o animal ter uma porcentagem de acertos maior do que 62%, critério da aprendizagem definido com base na distribuição binomial para 60 tentativas (f (30, 50, 0.5) =0.04) ele é passado para a quarta e última etapa de treinamento. Esta etapa é similar à etapa anterior, mas a escolha do próximo estímulo sonoro após um erro é feita de maneira aleatória. Esta etapa é a comprovação de que o animal aprendeu a responder às contingências desejadas, comprovando assim a realização de uma discriminação de estímulos auditivos.</w:t>
      </w:r>
    </w:p>
    <w:p w14:paraId="068C22D0" w14:textId="740268C2" w:rsidR="00984C5B" w:rsidRDefault="00984C5B" w:rsidP="00F72276">
      <w:pPr>
        <w:pStyle w:val="PargrafodaLista"/>
        <w:ind w:left="0"/>
        <w:jc w:val="both"/>
        <w:rPr>
          <w:rFonts w:ascii="Times New Roman" w:hAnsi="Times New Roman" w:cs="Times New Roman"/>
          <w:sz w:val="20"/>
          <w:szCs w:val="20"/>
        </w:rPr>
      </w:pPr>
    </w:p>
    <w:p w14:paraId="578A5F21" w14:textId="77777777" w:rsidR="00F72276" w:rsidRDefault="00F72276" w:rsidP="001C237E">
      <w:pPr>
        <w:pStyle w:val="PargrafodaLista"/>
        <w:ind w:left="0"/>
        <w:jc w:val="both"/>
        <w:rPr>
          <w:rFonts w:ascii="Times New Roman" w:hAnsi="Times New Roman" w:cs="Times New Roman"/>
          <w:sz w:val="20"/>
          <w:szCs w:val="20"/>
        </w:rPr>
      </w:pPr>
    </w:p>
    <w:p w14:paraId="18FD6A1C" w14:textId="1FFF0562" w:rsidR="000F6A54" w:rsidRDefault="000F6A54" w:rsidP="00BC5250">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O texto apresenta algumas informações </w:t>
      </w:r>
      <w:r w:rsidR="00BC5250">
        <w:rPr>
          <w:rFonts w:ascii="Times New Roman" w:hAnsi="Times New Roman" w:cs="Times New Roman"/>
          <w:sz w:val="20"/>
          <w:szCs w:val="20"/>
        </w:rPr>
        <w:t>a respeito de um m</w:t>
      </w:r>
      <w:r w:rsidR="00BC5250" w:rsidRPr="00BC5250">
        <w:rPr>
          <w:rFonts w:ascii="Times New Roman" w:hAnsi="Times New Roman" w:cs="Times New Roman"/>
          <w:sz w:val="20"/>
          <w:szCs w:val="20"/>
        </w:rPr>
        <w:t>étodo de discriminação de estímulos auditivos para primatas através do condicionamento operante</w:t>
      </w:r>
      <w:r w:rsidR="00BC5250">
        <w:rPr>
          <w:rFonts w:ascii="Times New Roman" w:hAnsi="Times New Roman" w:cs="Times New Roman"/>
          <w:sz w:val="20"/>
          <w:szCs w:val="20"/>
        </w:rPr>
        <w:t xml:space="preserve"> realizado </w:t>
      </w:r>
      <w:r>
        <w:rPr>
          <w:rFonts w:ascii="Times New Roman" w:hAnsi="Times New Roman" w:cs="Times New Roman"/>
          <w:sz w:val="20"/>
          <w:szCs w:val="20"/>
        </w:rPr>
        <w:t xml:space="preserve">no IIN-ELS. A partir desse contexto, será criado um cenário de forma que as habilidades que devem ser desenvolvidas para atingir os objetivos de aprendizagem da Aula </w:t>
      </w:r>
      <w:r w:rsidR="00BC5250">
        <w:rPr>
          <w:rFonts w:ascii="Times New Roman" w:hAnsi="Times New Roman" w:cs="Times New Roman"/>
          <w:sz w:val="20"/>
          <w:szCs w:val="20"/>
        </w:rPr>
        <w:t>4</w:t>
      </w:r>
      <w:r>
        <w:rPr>
          <w:rFonts w:ascii="Times New Roman" w:hAnsi="Times New Roman" w:cs="Times New Roman"/>
          <w:sz w:val="20"/>
          <w:szCs w:val="20"/>
        </w:rPr>
        <w:t xml:space="preserve">. </w:t>
      </w:r>
    </w:p>
    <w:p w14:paraId="47F8C133" w14:textId="77777777" w:rsidR="000F6A54" w:rsidRDefault="000F6A54" w:rsidP="001C237E">
      <w:pPr>
        <w:pStyle w:val="PargrafodaLista"/>
        <w:ind w:left="0"/>
        <w:jc w:val="both"/>
        <w:rPr>
          <w:rFonts w:ascii="Times New Roman" w:hAnsi="Times New Roman" w:cs="Times New Roman"/>
          <w:sz w:val="20"/>
          <w:szCs w:val="20"/>
        </w:rPr>
      </w:pPr>
    </w:p>
    <w:p w14:paraId="59FC7152" w14:textId="2C732BE6" w:rsidR="003E6E35" w:rsidRDefault="001C237E" w:rsidP="001C237E">
      <w:pPr>
        <w:pStyle w:val="PargrafodaLista"/>
        <w:ind w:left="0"/>
        <w:jc w:val="both"/>
        <w:rPr>
          <w:rFonts w:ascii="Times New Roman" w:hAnsi="Times New Roman" w:cs="Times New Roman"/>
          <w:sz w:val="20"/>
          <w:szCs w:val="20"/>
        </w:rPr>
      </w:pP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É sabido que o background dos alunos é diverso, o principal objetivo do exercício é </w:t>
      </w:r>
      <w:r w:rsidR="006F61C9">
        <w:rPr>
          <w:rFonts w:ascii="Times New Roman" w:hAnsi="Times New Roman" w:cs="Times New Roman"/>
          <w:sz w:val="20"/>
          <w:szCs w:val="20"/>
        </w:rPr>
        <w:t xml:space="preserve">tornar o aluno </w:t>
      </w:r>
      <w:r>
        <w:rPr>
          <w:rFonts w:ascii="Times New Roman" w:hAnsi="Times New Roman" w:cs="Times New Roman"/>
          <w:sz w:val="20"/>
          <w:szCs w:val="20"/>
        </w:rPr>
        <w:t xml:space="preserve">capaz </w:t>
      </w:r>
      <w:r w:rsidR="000F68CD">
        <w:rPr>
          <w:rFonts w:ascii="Times New Roman" w:hAnsi="Times New Roman" w:cs="Times New Roman"/>
          <w:sz w:val="20"/>
          <w:szCs w:val="20"/>
        </w:rPr>
        <w:t>de organizar as informações de forma estruturada e que auxilie na execução de tarefas listadas</w:t>
      </w:r>
      <w:r w:rsidR="006F61C9">
        <w:rPr>
          <w:rFonts w:ascii="Times New Roman" w:hAnsi="Times New Roman" w:cs="Times New Roman"/>
          <w:sz w:val="20"/>
          <w:szCs w:val="20"/>
        </w:rPr>
        <w:t xml:space="preserve"> utilizando os conteúdos apresentados até então</w:t>
      </w:r>
      <w:r w:rsidR="00F72276">
        <w:rPr>
          <w:rFonts w:ascii="Times New Roman" w:hAnsi="Times New Roman" w:cs="Times New Roman"/>
          <w:sz w:val="20"/>
          <w:szCs w:val="20"/>
        </w:rPr>
        <w:t>.</w:t>
      </w:r>
    </w:p>
    <w:p w14:paraId="45425645" w14:textId="1CF473B4" w:rsidR="001C237E" w:rsidRDefault="001C237E" w:rsidP="001C237E">
      <w:pPr>
        <w:pStyle w:val="PargrafodaLista"/>
        <w:ind w:left="0"/>
        <w:jc w:val="both"/>
        <w:rPr>
          <w:rFonts w:ascii="Times New Roman" w:hAnsi="Times New Roman" w:cs="Times New Roman"/>
          <w:sz w:val="20"/>
          <w:szCs w:val="20"/>
        </w:rPr>
      </w:pPr>
    </w:p>
    <w:p w14:paraId="04B429F0" w14:textId="3D9B58FE" w:rsidR="00793A24" w:rsidRDefault="00793A24" w:rsidP="001C237E">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Considerando </w:t>
      </w:r>
      <w:r w:rsidR="006F61C9">
        <w:rPr>
          <w:rFonts w:ascii="Times New Roman" w:hAnsi="Times New Roman" w:cs="Times New Roman"/>
          <w:sz w:val="20"/>
          <w:szCs w:val="20"/>
        </w:rPr>
        <w:t>o</w:t>
      </w:r>
      <w:r>
        <w:rPr>
          <w:rFonts w:ascii="Times New Roman" w:hAnsi="Times New Roman" w:cs="Times New Roman"/>
          <w:sz w:val="20"/>
          <w:szCs w:val="20"/>
        </w:rPr>
        <w:t xml:space="preserve"> cenário</w:t>
      </w:r>
      <w:r w:rsidR="006F61C9">
        <w:rPr>
          <w:rFonts w:ascii="Times New Roman" w:hAnsi="Times New Roman" w:cs="Times New Roman"/>
          <w:sz w:val="20"/>
          <w:szCs w:val="20"/>
        </w:rPr>
        <w:t xml:space="preserve"> descrito no texto e nos requisitos solicitados no item 2</w:t>
      </w:r>
      <w:r>
        <w:rPr>
          <w:rFonts w:ascii="Times New Roman" w:hAnsi="Times New Roman" w:cs="Times New Roman"/>
          <w:sz w:val="20"/>
          <w:szCs w:val="20"/>
        </w:rPr>
        <w:t xml:space="preserve">, crie um projeto organizado no </w:t>
      </w:r>
      <w:proofErr w:type="spellStart"/>
      <w:r>
        <w:rPr>
          <w:rFonts w:ascii="Times New Roman" w:hAnsi="Times New Roman" w:cs="Times New Roman"/>
          <w:sz w:val="20"/>
          <w:szCs w:val="20"/>
        </w:rPr>
        <w:t>git</w:t>
      </w:r>
      <w:proofErr w:type="spellEnd"/>
      <w:r w:rsidR="000B535B">
        <w:rPr>
          <w:rFonts w:ascii="Times New Roman" w:hAnsi="Times New Roman" w:cs="Times New Roman"/>
          <w:sz w:val="20"/>
          <w:szCs w:val="20"/>
        </w:rPr>
        <w:t xml:space="preserve"> contendo</w:t>
      </w:r>
      <w:r>
        <w:rPr>
          <w:rFonts w:ascii="Times New Roman" w:hAnsi="Times New Roman" w:cs="Times New Roman"/>
          <w:sz w:val="20"/>
          <w:szCs w:val="20"/>
        </w:rPr>
        <w:t>:</w:t>
      </w:r>
    </w:p>
    <w:p w14:paraId="3802CCD7" w14:textId="6B085403" w:rsidR="000B535B" w:rsidRDefault="000B535B" w:rsidP="000B535B">
      <w:pPr>
        <w:pStyle w:val="PargrafodaLista"/>
        <w:numPr>
          <w:ilvl w:val="1"/>
          <w:numId w:val="1"/>
        </w:numPr>
        <w:jc w:val="both"/>
        <w:rPr>
          <w:ins w:id="6" w:author="Usuário do Windows" w:date="2021-08-30T20:00:00Z"/>
          <w:rFonts w:ascii="Times New Roman" w:hAnsi="Times New Roman" w:cs="Times New Roman"/>
          <w:sz w:val="20"/>
          <w:szCs w:val="20"/>
        </w:rPr>
      </w:pPr>
      <w:proofErr w:type="spellStart"/>
      <w:r>
        <w:rPr>
          <w:rFonts w:ascii="Times New Roman" w:hAnsi="Times New Roman" w:cs="Times New Roman"/>
          <w:sz w:val="20"/>
          <w:szCs w:val="20"/>
        </w:rPr>
        <w:t>Milestones</w:t>
      </w:r>
      <w:proofErr w:type="spellEnd"/>
    </w:p>
    <w:p w14:paraId="7396DD11" w14:textId="6C870CBE" w:rsidR="00F63CB4" w:rsidRDefault="00F63CB4" w:rsidP="00F63CB4">
      <w:pPr>
        <w:pStyle w:val="PargrafodaLista"/>
        <w:ind w:left="1440"/>
        <w:jc w:val="both"/>
        <w:rPr>
          <w:rFonts w:ascii="Times New Roman" w:hAnsi="Times New Roman" w:cs="Times New Roman"/>
          <w:sz w:val="20"/>
          <w:szCs w:val="20"/>
        </w:rPr>
        <w:pPrChange w:id="7" w:author="Usuário do Windows" w:date="2021-08-30T20:00:00Z">
          <w:pPr>
            <w:pStyle w:val="PargrafodaLista"/>
            <w:numPr>
              <w:ilvl w:val="1"/>
              <w:numId w:val="1"/>
            </w:numPr>
            <w:ind w:left="1440" w:hanging="360"/>
            <w:jc w:val="both"/>
          </w:pPr>
        </w:pPrChange>
      </w:pPr>
      <w:ins w:id="8" w:author="Usuário do Windows" w:date="2021-08-30T20:01:00Z">
        <w:r>
          <w:rPr>
            <w:rFonts w:ascii="Times New Roman" w:hAnsi="Times New Roman" w:cs="Times New Roman"/>
            <w:noProof/>
            <w:sz w:val="20"/>
            <w:szCs w:val="20"/>
            <w:lang w:eastAsia="pt-BR"/>
          </w:rPr>
          <w:drawing>
            <wp:inline distT="0" distB="0" distL="0" distR="0" wp14:anchorId="047AF903" wp14:editId="2FC9D1EC">
              <wp:extent cx="5391150"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657350"/>
                      </a:xfrm>
                      <a:prstGeom prst="rect">
                        <a:avLst/>
                      </a:prstGeom>
                      <a:noFill/>
                      <a:ln>
                        <a:noFill/>
                      </a:ln>
                    </pic:spPr>
                  </pic:pic>
                </a:graphicData>
              </a:graphic>
            </wp:inline>
          </w:drawing>
        </w:r>
      </w:ins>
    </w:p>
    <w:p w14:paraId="398BEC34" w14:textId="02406319" w:rsidR="000B535B" w:rsidRDefault="000B535B" w:rsidP="000B535B">
      <w:pPr>
        <w:pStyle w:val="PargrafodaLista"/>
        <w:numPr>
          <w:ilvl w:val="1"/>
          <w:numId w:val="1"/>
        </w:numPr>
        <w:jc w:val="both"/>
        <w:rPr>
          <w:ins w:id="9" w:author="Usuário do Windows" w:date="2021-08-30T20:01:00Z"/>
          <w:rFonts w:ascii="Times New Roman" w:hAnsi="Times New Roman" w:cs="Times New Roman"/>
          <w:sz w:val="20"/>
          <w:szCs w:val="20"/>
        </w:rPr>
      </w:pPr>
      <w:proofErr w:type="spellStart"/>
      <w:r>
        <w:rPr>
          <w:rFonts w:ascii="Times New Roman" w:hAnsi="Times New Roman" w:cs="Times New Roman"/>
          <w:sz w:val="20"/>
          <w:szCs w:val="20"/>
        </w:rPr>
        <w:t>Issues</w:t>
      </w:r>
      <w:proofErr w:type="spellEnd"/>
    </w:p>
    <w:p w14:paraId="1400D634" w14:textId="0A623453" w:rsidR="00F63CB4" w:rsidRDefault="00F63CB4" w:rsidP="00F63CB4">
      <w:pPr>
        <w:pStyle w:val="PargrafodaLista"/>
        <w:ind w:left="1440"/>
        <w:jc w:val="both"/>
        <w:rPr>
          <w:rFonts w:ascii="Times New Roman" w:hAnsi="Times New Roman" w:cs="Times New Roman"/>
          <w:sz w:val="20"/>
          <w:szCs w:val="20"/>
        </w:rPr>
        <w:pPrChange w:id="10" w:author="Usuário do Windows" w:date="2021-08-30T20:01:00Z">
          <w:pPr>
            <w:pStyle w:val="PargrafodaLista"/>
            <w:numPr>
              <w:ilvl w:val="1"/>
              <w:numId w:val="1"/>
            </w:numPr>
            <w:ind w:left="1440" w:hanging="360"/>
            <w:jc w:val="both"/>
          </w:pPr>
        </w:pPrChange>
      </w:pPr>
      <w:ins w:id="11" w:author="Usuário do Windows" w:date="2021-08-30T20:01:00Z">
        <w:r>
          <w:rPr>
            <w:rFonts w:ascii="Times New Roman" w:hAnsi="Times New Roman" w:cs="Times New Roman"/>
            <w:noProof/>
            <w:sz w:val="20"/>
            <w:szCs w:val="20"/>
            <w:lang w:eastAsia="pt-BR"/>
          </w:rPr>
          <w:drawing>
            <wp:inline distT="0" distB="0" distL="0" distR="0" wp14:anchorId="755C4124" wp14:editId="72FDB6FE">
              <wp:extent cx="5391150" cy="2000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ins>
    </w:p>
    <w:p w14:paraId="7B26656F" w14:textId="0F0E3828" w:rsidR="000B535B" w:rsidRDefault="000B535B" w:rsidP="000B535B">
      <w:pPr>
        <w:pStyle w:val="PargrafodaLista"/>
        <w:numPr>
          <w:ilvl w:val="1"/>
          <w:numId w:val="1"/>
        </w:numPr>
        <w:jc w:val="both"/>
        <w:rPr>
          <w:ins w:id="12" w:author="Usuário do Windows" w:date="2021-08-30T19:48:00Z"/>
          <w:rFonts w:ascii="Times New Roman" w:hAnsi="Times New Roman" w:cs="Times New Roman"/>
          <w:sz w:val="20"/>
          <w:szCs w:val="20"/>
        </w:rPr>
      </w:pPr>
      <w:r>
        <w:rPr>
          <w:rFonts w:ascii="Times New Roman" w:hAnsi="Times New Roman" w:cs="Times New Roman"/>
          <w:sz w:val="20"/>
          <w:szCs w:val="20"/>
        </w:rPr>
        <w:t xml:space="preserve">Quadro </w:t>
      </w:r>
      <w:proofErr w:type="spellStart"/>
      <w:r>
        <w:rPr>
          <w:rFonts w:ascii="Times New Roman" w:hAnsi="Times New Roman" w:cs="Times New Roman"/>
          <w:sz w:val="20"/>
          <w:szCs w:val="20"/>
        </w:rPr>
        <w:t>Kanban</w:t>
      </w:r>
      <w:proofErr w:type="spellEnd"/>
      <w:r>
        <w:rPr>
          <w:rFonts w:ascii="Times New Roman" w:hAnsi="Times New Roman" w:cs="Times New Roman"/>
          <w:sz w:val="20"/>
          <w:szCs w:val="20"/>
        </w:rPr>
        <w:t xml:space="preserve"> (Aba projetos)</w:t>
      </w:r>
    </w:p>
    <w:p w14:paraId="37D990CB" w14:textId="192FCFC7" w:rsidR="005A4886" w:rsidRDefault="005A4886" w:rsidP="005A4886">
      <w:pPr>
        <w:pStyle w:val="PargrafodaLista"/>
        <w:ind w:left="1440"/>
        <w:jc w:val="both"/>
        <w:rPr>
          <w:rFonts w:ascii="Times New Roman" w:hAnsi="Times New Roman" w:cs="Times New Roman"/>
          <w:sz w:val="20"/>
          <w:szCs w:val="20"/>
        </w:rPr>
        <w:pPrChange w:id="13" w:author="Usuário do Windows" w:date="2021-08-30T19:48:00Z">
          <w:pPr>
            <w:pStyle w:val="PargrafodaLista"/>
            <w:numPr>
              <w:ilvl w:val="1"/>
              <w:numId w:val="1"/>
            </w:numPr>
            <w:ind w:left="1440" w:hanging="360"/>
            <w:jc w:val="both"/>
          </w:pPr>
        </w:pPrChange>
      </w:pPr>
      <w:ins w:id="14" w:author="Usuário do Windows" w:date="2021-08-30T19:48:00Z">
        <w:r>
          <w:rPr>
            <w:rFonts w:ascii="Times New Roman" w:hAnsi="Times New Roman" w:cs="Times New Roman"/>
            <w:noProof/>
            <w:sz w:val="20"/>
            <w:szCs w:val="20"/>
            <w:lang w:eastAsia="pt-BR"/>
          </w:rPr>
          <w:drawing>
            <wp:inline distT="0" distB="0" distL="0" distR="0" wp14:anchorId="6A06D05F" wp14:editId="2F9C45D5">
              <wp:extent cx="5400675" cy="17430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inline>
          </w:drawing>
        </w:r>
      </w:ins>
    </w:p>
    <w:p w14:paraId="2F8D116D" w14:textId="45327077" w:rsidR="000B535B" w:rsidRDefault="000B535B" w:rsidP="000B535B">
      <w:pPr>
        <w:pStyle w:val="PargrafodaLista"/>
        <w:numPr>
          <w:ilvl w:val="1"/>
          <w:numId w:val="1"/>
        </w:numPr>
        <w:jc w:val="both"/>
        <w:rPr>
          <w:ins w:id="15" w:author="Usuário do Windows" w:date="2021-08-30T20:18:00Z"/>
          <w:rFonts w:ascii="Times New Roman" w:hAnsi="Times New Roman" w:cs="Times New Roman"/>
          <w:sz w:val="20"/>
          <w:szCs w:val="20"/>
        </w:rPr>
      </w:pPr>
      <w:r>
        <w:rPr>
          <w:rFonts w:ascii="Times New Roman" w:hAnsi="Times New Roman" w:cs="Times New Roman"/>
          <w:sz w:val="20"/>
          <w:szCs w:val="20"/>
        </w:rPr>
        <w:t>Wiki</w:t>
      </w:r>
    </w:p>
    <w:p w14:paraId="687D5153" w14:textId="4E14F15C" w:rsidR="00C347F6" w:rsidRDefault="00C347F6" w:rsidP="00C347F6">
      <w:pPr>
        <w:pStyle w:val="PargrafodaLista"/>
        <w:ind w:left="1440"/>
        <w:jc w:val="both"/>
        <w:rPr>
          <w:rFonts w:ascii="Times New Roman" w:hAnsi="Times New Roman" w:cs="Times New Roman"/>
          <w:sz w:val="20"/>
          <w:szCs w:val="20"/>
        </w:rPr>
        <w:pPrChange w:id="16" w:author="Usuário do Windows" w:date="2021-08-30T20:18:00Z">
          <w:pPr>
            <w:pStyle w:val="PargrafodaLista"/>
            <w:numPr>
              <w:ilvl w:val="1"/>
              <w:numId w:val="1"/>
            </w:numPr>
            <w:ind w:left="1440" w:hanging="360"/>
            <w:jc w:val="both"/>
          </w:pPr>
        </w:pPrChange>
      </w:pPr>
      <w:ins w:id="17" w:author="Usuário do Windows" w:date="2021-08-30T20:18:00Z">
        <w:r>
          <w:rPr>
            <w:rFonts w:ascii="Times New Roman" w:hAnsi="Times New Roman" w:cs="Times New Roman"/>
            <w:noProof/>
            <w:sz w:val="20"/>
            <w:szCs w:val="20"/>
            <w:lang w:eastAsia="pt-BR"/>
          </w:rPr>
          <w:lastRenderedPageBreak/>
          <w:drawing>
            <wp:inline distT="0" distB="0" distL="0" distR="0" wp14:anchorId="087D8363" wp14:editId="2D090516">
              <wp:extent cx="5400675" cy="2200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200275"/>
                      </a:xfrm>
                      <a:prstGeom prst="rect">
                        <a:avLst/>
                      </a:prstGeom>
                      <a:noFill/>
                      <a:ln>
                        <a:noFill/>
                      </a:ln>
                    </pic:spPr>
                  </pic:pic>
                </a:graphicData>
              </a:graphic>
            </wp:inline>
          </w:drawing>
        </w:r>
      </w:ins>
    </w:p>
    <w:p w14:paraId="6F3E4350" w14:textId="338030FC" w:rsidR="00793A24" w:rsidRPr="0084291F" w:rsidRDefault="000B535B" w:rsidP="0084291F">
      <w:pPr>
        <w:jc w:val="both"/>
        <w:rPr>
          <w:rFonts w:ascii="Times New Roman" w:hAnsi="Times New Roman" w:cs="Times New Roman"/>
          <w:sz w:val="20"/>
          <w:szCs w:val="20"/>
        </w:rPr>
      </w:pPr>
      <w:proofErr w:type="spellStart"/>
      <w:r>
        <w:rPr>
          <w:rFonts w:ascii="Times New Roman" w:hAnsi="Times New Roman" w:cs="Times New Roman"/>
          <w:sz w:val="20"/>
          <w:szCs w:val="20"/>
        </w:rPr>
        <w:t>Obs</w:t>
      </w:r>
      <w:proofErr w:type="spellEnd"/>
      <w:r>
        <w:rPr>
          <w:rFonts w:ascii="Times New Roman" w:hAnsi="Times New Roman" w:cs="Times New Roman"/>
          <w:sz w:val="20"/>
          <w:szCs w:val="20"/>
        </w:rPr>
        <w:t xml:space="preserve">: </w:t>
      </w:r>
      <w:r w:rsidR="006F61C9">
        <w:rPr>
          <w:rFonts w:ascii="Times New Roman" w:hAnsi="Times New Roman" w:cs="Times New Roman"/>
          <w:sz w:val="20"/>
          <w:szCs w:val="20"/>
        </w:rPr>
        <w:t>T</w:t>
      </w:r>
      <w:r>
        <w:rPr>
          <w:rFonts w:ascii="Times New Roman" w:hAnsi="Times New Roman" w:cs="Times New Roman"/>
          <w:sz w:val="20"/>
          <w:szCs w:val="20"/>
        </w:rPr>
        <w:t xml:space="preserve">ire as fotos do seu projeto organizado e insira num documento </w:t>
      </w:r>
      <w:proofErr w:type="spellStart"/>
      <w:r>
        <w:rPr>
          <w:rFonts w:ascii="Times New Roman" w:hAnsi="Times New Roman" w:cs="Times New Roman"/>
          <w:sz w:val="20"/>
          <w:szCs w:val="20"/>
        </w:rPr>
        <w:t>word</w:t>
      </w:r>
      <w:proofErr w:type="spellEnd"/>
      <w:r>
        <w:rPr>
          <w:rFonts w:ascii="Times New Roman" w:hAnsi="Times New Roman" w:cs="Times New Roman"/>
          <w:sz w:val="20"/>
          <w:szCs w:val="20"/>
        </w:rPr>
        <w:t xml:space="preserve"> juntamente com o programa a ser desenvolvido na questão 2.</w:t>
      </w:r>
      <w:r w:rsidR="006F61C9">
        <w:rPr>
          <w:rFonts w:ascii="Times New Roman" w:hAnsi="Times New Roman" w:cs="Times New Roman"/>
          <w:sz w:val="20"/>
          <w:szCs w:val="20"/>
        </w:rPr>
        <w:t xml:space="preserve"> Organize tudo em uma pasta chamada ExercicioContextualizado4.</w:t>
      </w:r>
    </w:p>
    <w:p w14:paraId="723F8516" w14:textId="7E66CCAE" w:rsidR="002F08CE" w:rsidRDefault="00793A24" w:rsidP="001C237E">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Elabore um programa em </w:t>
      </w:r>
      <w:proofErr w:type="spellStart"/>
      <w:r>
        <w:rPr>
          <w:rFonts w:ascii="Times New Roman" w:hAnsi="Times New Roman" w:cs="Times New Roman"/>
          <w:sz w:val="20"/>
          <w:szCs w:val="20"/>
        </w:rPr>
        <w:t>python</w:t>
      </w:r>
      <w:proofErr w:type="spellEnd"/>
      <w:r>
        <w:rPr>
          <w:rFonts w:ascii="Times New Roman" w:hAnsi="Times New Roman" w:cs="Times New Roman"/>
          <w:sz w:val="20"/>
          <w:szCs w:val="20"/>
        </w:rPr>
        <w:t xml:space="preserve"> que atenda aos seguintes requisitos</w:t>
      </w:r>
      <w:r w:rsidR="0083790F">
        <w:rPr>
          <w:rFonts w:ascii="Times New Roman" w:hAnsi="Times New Roman" w:cs="Times New Roman"/>
          <w:sz w:val="20"/>
          <w:szCs w:val="20"/>
        </w:rPr>
        <w:t>:</w:t>
      </w:r>
    </w:p>
    <w:p w14:paraId="19A42797" w14:textId="6416CE10" w:rsidR="000B535B" w:rsidRPr="000B535B" w:rsidRDefault="000B535B" w:rsidP="000B535B">
      <w:pPr>
        <w:pStyle w:val="PargrafodaLista"/>
        <w:jc w:val="both"/>
        <w:rPr>
          <w:rFonts w:ascii="Times New Roman" w:hAnsi="Times New Roman" w:cs="Times New Roman"/>
          <w:sz w:val="20"/>
          <w:szCs w:val="20"/>
        </w:rPr>
      </w:pPr>
      <w:proofErr w:type="spellStart"/>
      <w:r w:rsidRPr="000B535B">
        <w:rPr>
          <w:rFonts w:ascii="Times New Roman" w:hAnsi="Times New Roman" w:cs="Times New Roman"/>
          <w:sz w:val="20"/>
          <w:szCs w:val="20"/>
        </w:rPr>
        <w:t>Obs</w:t>
      </w:r>
      <w:proofErr w:type="spellEnd"/>
      <w:r w:rsidRPr="000B535B">
        <w:rPr>
          <w:rFonts w:ascii="Times New Roman" w:hAnsi="Times New Roman" w:cs="Times New Roman"/>
          <w:sz w:val="20"/>
          <w:szCs w:val="20"/>
        </w:rPr>
        <w:t xml:space="preserve">: </w:t>
      </w:r>
      <w:r>
        <w:rPr>
          <w:rFonts w:ascii="Times New Roman" w:hAnsi="Times New Roman" w:cs="Times New Roman"/>
          <w:sz w:val="20"/>
          <w:szCs w:val="20"/>
        </w:rPr>
        <w:t>Não devem ser utilizadas estruturas de programação que não estejam na</w:t>
      </w:r>
      <w:r w:rsidR="0084291F">
        <w:rPr>
          <w:rFonts w:ascii="Times New Roman" w:hAnsi="Times New Roman" w:cs="Times New Roman"/>
          <w:sz w:val="20"/>
          <w:szCs w:val="20"/>
        </w:rPr>
        <w:t>s</w:t>
      </w:r>
      <w:r>
        <w:rPr>
          <w:rFonts w:ascii="Times New Roman" w:hAnsi="Times New Roman" w:cs="Times New Roman"/>
          <w:sz w:val="20"/>
          <w:szCs w:val="20"/>
        </w:rPr>
        <w:t xml:space="preserve"> aula</w:t>
      </w:r>
      <w:r w:rsidR="0084291F">
        <w:rPr>
          <w:rFonts w:ascii="Times New Roman" w:hAnsi="Times New Roman" w:cs="Times New Roman"/>
          <w:sz w:val="20"/>
          <w:szCs w:val="20"/>
        </w:rPr>
        <w:t>s</w:t>
      </w:r>
      <w:r>
        <w:rPr>
          <w:rFonts w:ascii="Times New Roman" w:hAnsi="Times New Roman" w:cs="Times New Roman"/>
          <w:sz w:val="20"/>
          <w:szCs w:val="20"/>
        </w:rPr>
        <w:t xml:space="preserve"> 3</w:t>
      </w:r>
      <w:r w:rsidR="0084291F">
        <w:rPr>
          <w:rFonts w:ascii="Times New Roman" w:hAnsi="Times New Roman" w:cs="Times New Roman"/>
          <w:sz w:val="20"/>
          <w:szCs w:val="20"/>
        </w:rPr>
        <w:t xml:space="preserve"> e 4</w:t>
      </w:r>
      <w:r w:rsidRPr="000B535B">
        <w:rPr>
          <w:rFonts w:ascii="Times New Roman" w:hAnsi="Times New Roman" w:cs="Times New Roman"/>
          <w:sz w:val="20"/>
          <w:szCs w:val="20"/>
        </w:rPr>
        <w:t>.</w:t>
      </w:r>
    </w:p>
    <w:p w14:paraId="48C71CAE" w14:textId="77777777" w:rsidR="000B535B" w:rsidRDefault="000B535B" w:rsidP="000B535B">
      <w:pPr>
        <w:pStyle w:val="PargrafodaLista"/>
        <w:jc w:val="both"/>
        <w:rPr>
          <w:rFonts w:ascii="Times New Roman" w:hAnsi="Times New Roman" w:cs="Times New Roman"/>
          <w:sz w:val="20"/>
          <w:szCs w:val="20"/>
        </w:rPr>
      </w:pPr>
    </w:p>
    <w:p w14:paraId="4C1D204F" w14:textId="77777777" w:rsidR="0084291F" w:rsidRPr="0084291F" w:rsidRDefault="0084291F" w:rsidP="0084291F">
      <w:pPr>
        <w:pStyle w:val="PargrafodaLista"/>
        <w:numPr>
          <w:ilvl w:val="1"/>
          <w:numId w:val="1"/>
        </w:numPr>
        <w:jc w:val="both"/>
        <w:rPr>
          <w:rFonts w:ascii="Times New Roman" w:hAnsi="Times New Roman" w:cs="Times New Roman"/>
          <w:sz w:val="20"/>
          <w:szCs w:val="20"/>
        </w:rPr>
      </w:pPr>
      <w:r w:rsidRPr="0084291F">
        <w:rPr>
          <w:rFonts w:ascii="Times New Roman" w:hAnsi="Times New Roman" w:cs="Times New Roman"/>
          <w:sz w:val="20"/>
          <w:szCs w:val="20"/>
        </w:rPr>
        <w:t>Requisito 1: Habituação</w:t>
      </w:r>
    </w:p>
    <w:p w14:paraId="67EE98EC"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Se o animal está habituado, registrar em uma variável</w:t>
      </w:r>
    </w:p>
    <w:p w14:paraId="74EA8C67" w14:textId="77777777" w:rsidR="00F035EA" w:rsidRPr="00F035EA" w:rsidRDefault="00F035EA" w:rsidP="00F035EA">
      <w:pPr>
        <w:pStyle w:val="PargrafodaLista"/>
        <w:numPr>
          <w:ilvl w:val="1"/>
          <w:numId w:val="1"/>
        </w:numPr>
        <w:jc w:val="both"/>
        <w:rPr>
          <w:rFonts w:ascii="Times New Roman" w:hAnsi="Times New Roman" w:cs="Times New Roman"/>
          <w:sz w:val="20"/>
          <w:szCs w:val="20"/>
        </w:rPr>
      </w:pPr>
      <w:r w:rsidRPr="00F035EA">
        <w:rPr>
          <w:rFonts w:ascii="Times New Roman" w:hAnsi="Times New Roman" w:cs="Times New Roman"/>
          <w:sz w:val="20"/>
          <w:szCs w:val="20"/>
        </w:rPr>
        <w:t>Requisito 2: Regime de aproximações sucessivas</w:t>
      </w:r>
    </w:p>
    <w:p w14:paraId="4EAE9142"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Iniciar a variável com 30cm</w:t>
      </w:r>
    </w:p>
    <w:p w14:paraId="1A076FD7" w14:textId="77777777" w:rsidR="0084291F" w:rsidRPr="0084291F" w:rsidRDefault="0084291F" w:rsidP="0084291F">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 xml:space="preserve">Se a variável de aproximação diminuiu (animal aproximou), liberar 0,5ml de </w:t>
      </w:r>
      <w:proofErr w:type="spellStart"/>
      <w:r w:rsidRPr="0084291F">
        <w:rPr>
          <w:rFonts w:ascii="Times New Roman" w:hAnsi="Times New Roman" w:cs="Times New Roman"/>
          <w:sz w:val="20"/>
          <w:szCs w:val="20"/>
        </w:rPr>
        <w:t>rec</w:t>
      </w:r>
      <w:proofErr w:type="spellEnd"/>
    </w:p>
    <w:p w14:paraId="298F35A2" w14:textId="77777777" w:rsidR="0084291F" w:rsidRP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Se animal tocou na barra 20x, retornar que o experimento passou para a próxima etapa</w:t>
      </w:r>
    </w:p>
    <w:p w14:paraId="2CC1BC22" w14:textId="77777777" w:rsidR="0084291F" w:rsidRP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 xml:space="preserve">Se o som1 foi emitido e o animal tocou na barra esquerda, liberar 0,5ml de </w:t>
      </w:r>
      <w:proofErr w:type="spellStart"/>
      <w:r w:rsidRPr="0084291F">
        <w:rPr>
          <w:rFonts w:ascii="Times New Roman" w:hAnsi="Times New Roman" w:cs="Times New Roman"/>
          <w:sz w:val="20"/>
          <w:szCs w:val="20"/>
        </w:rPr>
        <w:t>rec</w:t>
      </w:r>
      <w:proofErr w:type="spellEnd"/>
    </w:p>
    <w:p w14:paraId="1F5B2F5B" w14:textId="70FD8B5A" w:rsidR="0084291F" w:rsidRDefault="0084291F" w:rsidP="00F035EA">
      <w:pPr>
        <w:pStyle w:val="PargrafodaLista"/>
        <w:numPr>
          <w:ilvl w:val="2"/>
          <w:numId w:val="1"/>
        </w:numPr>
        <w:jc w:val="both"/>
        <w:rPr>
          <w:rFonts w:ascii="Times New Roman" w:hAnsi="Times New Roman" w:cs="Times New Roman"/>
          <w:sz w:val="20"/>
          <w:szCs w:val="20"/>
        </w:rPr>
      </w:pPr>
      <w:r w:rsidRPr="0084291F">
        <w:rPr>
          <w:rFonts w:ascii="Times New Roman" w:hAnsi="Times New Roman" w:cs="Times New Roman"/>
          <w:sz w:val="20"/>
          <w:szCs w:val="20"/>
        </w:rPr>
        <w:t>Caso contrário não liberar nada</w:t>
      </w:r>
    </w:p>
    <w:p w14:paraId="4ADCDD64" w14:textId="77777777" w:rsidR="00F035EA" w:rsidRPr="00F035EA" w:rsidRDefault="00F035EA" w:rsidP="00F035EA">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 xml:space="preserve">Se o som2 foi emitido e o animal tocou na barra direita, liberar 0,5ml de </w:t>
      </w:r>
      <w:proofErr w:type="spellStart"/>
      <w:r w:rsidRPr="00F035EA">
        <w:rPr>
          <w:rFonts w:ascii="Times New Roman" w:hAnsi="Times New Roman" w:cs="Times New Roman"/>
          <w:sz w:val="20"/>
          <w:szCs w:val="20"/>
        </w:rPr>
        <w:t>rec</w:t>
      </w:r>
      <w:proofErr w:type="spellEnd"/>
    </w:p>
    <w:p w14:paraId="162632E0" w14:textId="77777777" w:rsidR="00F035EA" w:rsidRPr="00F035EA" w:rsidRDefault="00F035EA" w:rsidP="00F035EA">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Caso contrário não liberar nada</w:t>
      </w:r>
    </w:p>
    <w:p w14:paraId="74E70F42" w14:textId="77777777" w:rsidR="00F035EA" w:rsidRPr="00F035EA" w:rsidRDefault="00F035EA" w:rsidP="00F035EA">
      <w:pPr>
        <w:pStyle w:val="PargrafodaLista"/>
        <w:numPr>
          <w:ilvl w:val="2"/>
          <w:numId w:val="1"/>
        </w:numPr>
        <w:jc w:val="both"/>
        <w:rPr>
          <w:rFonts w:ascii="Times New Roman" w:hAnsi="Times New Roman" w:cs="Times New Roman"/>
          <w:sz w:val="20"/>
          <w:szCs w:val="20"/>
        </w:rPr>
      </w:pPr>
      <w:r w:rsidRPr="00F035EA">
        <w:rPr>
          <w:rFonts w:ascii="Times New Roman" w:hAnsi="Times New Roman" w:cs="Times New Roman"/>
          <w:sz w:val="20"/>
          <w:szCs w:val="20"/>
        </w:rPr>
        <w:t>Se o experimento foi realizado 50x em 30min, apresentar que o experimento seguirá para a próxima fase.</w:t>
      </w:r>
    </w:p>
    <w:p w14:paraId="49D8020B" w14:textId="67AF9688" w:rsidR="0084291F" w:rsidDel="007021EB" w:rsidRDefault="007021EB" w:rsidP="00050BAF">
      <w:pPr>
        <w:jc w:val="both"/>
        <w:rPr>
          <w:del w:id="18" w:author="André Dantas" w:date="2020-08-18T15:34:00Z"/>
          <w:rFonts w:ascii="Times New Roman" w:hAnsi="Times New Roman" w:cs="Times New Roman"/>
          <w:sz w:val="20"/>
          <w:szCs w:val="20"/>
        </w:rPr>
      </w:pPr>
      <w:ins w:id="19" w:author="Usuário do Windows" w:date="2021-08-30T21:41:00Z">
        <w:r>
          <w:rPr>
            <w:rFonts w:ascii="Times New Roman" w:hAnsi="Times New Roman" w:cs="Times New Roman"/>
            <w:noProof/>
            <w:sz w:val="20"/>
            <w:szCs w:val="20"/>
            <w:lang w:eastAsia="pt-BR"/>
          </w:rPr>
          <w:lastRenderedPageBreak/>
          <w:drawing>
            <wp:inline distT="0" distB="0" distL="0" distR="0" wp14:anchorId="697417D9" wp14:editId="5D6430C3">
              <wp:extent cx="5400675" cy="39814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981450"/>
                      </a:xfrm>
                      <a:prstGeom prst="rect">
                        <a:avLst/>
                      </a:prstGeom>
                      <a:noFill/>
                      <a:ln>
                        <a:noFill/>
                      </a:ln>
                    </pic:spPr>
                  </pic:pic>
                </a:graphicData>
              </a:graphic>
            </wp:inline>
          </w:drawing>
        </w:r>
      </w:ins>
    </w:p>
    <w:p w14:paraId="562EDC9C" w14:textId="77777777" w:rsidR="007021EB" w:rsidRDefault="007021EB" w:rsidP="00050BAF">
      <w:pPr>
        <w:ind w:left="1980"/>
        <w:jc w:val="both"/>
        <w:rPr>
          <w:ins w:id="20" w:author="Usuário do Windows" w:date="2021-08-30T21:43:00Z"/>
          <w:rFonts w:ascii="Times New Roman" w:hAnsi="Times New Roman" w:cs="Times New Roman"/>
          <w:sz w:val="20"/>
          <w:szCs w:val="20"/>
        </w:rPr>
      </w:pPr>
    </w:p>
    <w:p w14:paraId="5ED23A84" w14:textId="02BB2BCF" w:rsidR="007021EB" w:rsidRDefault="007021EB" w:rsidP="00050BAF">
      <w:pPr>
        <w:ind w:left="1980"/>
        <w:jc w:val="both"/>
        <w:rPr>
          <w:ins w:id="21" w:author="Usuário do Windows" w:date="2021-08-30T21:44:00Z"/>
          <w:rFonts w:ascii="Times New Roman" w:hAnsi="Times New Roman" w:cs="Times New Roman"/>
          <w:sz w:val="20"/>
          <w:szCs w:val="20"/>
        </w:rPr>
      </w:pPr>
      <w:ins w:id="22" w:author="Usuário do Windows" w:date="2021-08-30T21:43:00Z">
        <w:r>
          <w:rPr>
            <w:rFonts w:ascii="Times New Roman" w:hAnsi="Times New Roman" w:cs="Times New Roman"/>
            <w:noProof/>
            <w:sz w:val="20"/>
            <w:szCs w:val="20"/>
            <w:lang w:eastAsia="pt-BR"/>
          </w:rPr>
          <w:drawing>
            <wp:inline distT="0" distB="0" distL="0" distR="0" wp14:anchorId="5CBB0D72" wp14:editId="589261B4">
              <wp:extent cx="5400675" cy="36576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657600"/>
                      </a:xfrm>
                      <a:prstGeom prst="rect">
                        <a:avLst/>
                      </a:prstGeom>
                      <a:noFill/>
                      <a:ln>
                        <a:noFill/>
                      </a:ln>
                    </pic:spPr>
                  </pic:pic>
                </a:graphicData>
              </a:graphic>
            </wp:inline>
          </w:drawing>
        </w:r>
      </w:ins>
    </w:p>
    <w:p w14:paraId="618C4983" w14:textId="28A8FDA1" w:rsidR="007021EB" w:rsidRPr="00050BAF" w:rsidRDefault="007021EB" w:rsidP="00050BAF">
      <w:pPr>
        <w:ind w:left="1980"/>
        <w:jc w:val="both"/>
        <w:rPr>
          <w:ins w:id="23" w:author="Usuário do Windows" w:date="2021-08-30T21:43:00Z"/>
          <w:rFonts w:ascii="Times New Roman" w:hAnsi="Times New Roman" w:cs="Times New Roman"/>
          <w:sz w:val="20"/>
          <w:szCs w:val="20"/>
        </w:rPr>
      </w:pPr>
      <w:ins w:id="24" w:author="Usuário do Windows" w:date="2021-08-30T21:44:00Z">
        <w:r>
          <w:rPr>
            <w:rFonts w:ascii="Times New Roman" w:hAnsi="Times New Roman" w:cs="Times New Roman"/>
            <w:noProof/>
            <w:sz w:val="20"/>
            <w:szCs w:val="20"/>
            <w:lang w:eastAsia="pt-BR"/>
          </w:rPr>
          <w:lastRenderedPageBreak/>
          <w:drawing>
            <wp:inline distT="0" distB="0" distL="0" distR="0" wp14:anchorId="100D89F9" wp14:editId="12F6FF33">
              <wp:extent cx="5400675" cy="34480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448050"/>
                      </a:xfrm>
                      <a:prstGeom prst="rect">
                        <a:avLst/>
                      </a:prstGeom>
                      <a:noFill/>
                      <a:ln>
                        <a:noFill/>
                      </a:ln>
                    </pic:spPr>
                  </pic:pic>
                </a:graphicData>
              </a:graphic>
            </wp:inline>
          </w:drawing>
        </w:r>
      </w:ins>
    </w:p>
    <w:p w14:paraId="3439CFAB" w14:textId="04C63680" w:rsidR="004D389D" w:rsidRPr="00050BAF" w:rsidRDefault="004D389D" w:rsidP="00050BAF">
      <w:pPr>
        <w:jc w:val="both"/>
        <w:rPr>
          <w:rFonts w:ascii="Times New Roman" w:hAnsi="Times New Roman" w:cs="Times New Roman"/>
          <w:sz w:val="20"/>
          <w:szCs w:val="20"/>
        </w:rPr>
      </w:pPr>
    </w:p>
    <w:sectPr w:rsidR="004D389D" w:rsidRPr="00050BAF">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61A67" w14:textId="77777777" w:rsidR="008D6269" w:rsidRDefault="008D6269" w:rsidP="005E010E">
      <w:pPr>
        <w:spacing w:after="0" w:line="240" w:lineRule="auto"/>
      </w:pPr>
      <w:r>
        <w:separator/>
      </w:r>
    </w:p>
  </w:endnote>
  <w:endnote w:type="continuationSeparator" w:id="0">
    <w:p w14:paraId="41413F38" w14:textId="77777777" w:rsidR="008D6269" w:rsidRDefault="008D6269" w:rsidP="005E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roid Sans Fallback">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88547" w14:textId="77777777" w:rsidR="008D6269" w:rsidRDefault="008D6269" w:rsidP="005E010E">
      <w:pPr>
        <w:spacing w:after="0" w:line="240" w:lineRule="auto"/>
      </w:pPr>
      <w:r>
        <w:separator/>
      </w:r>
    </w:p>
  </w:footnote>
  <w:footnote w:type="continuationSeparator" w:id="0">
    <w:p w14:paraId="57773F56" w14:textId="77777777" w:rsidR="008D6269" w:rsidRDefault="008D6269" w:rsidP="005E0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7" w:type="dxa"/>
      <w:tblInd w:w="-142" w:type="dxa"/>
      <w:tblBorders>
        <w:top w:val="nil"/>
        <w:left w:val="nil"/>
        <w:bottom w:val="nil"/>
        <w:right w:val="nil"/>
        <w:insideH w:val="nil"/>
        <w:insideV w:val="nil"/>
      </w:tblBorders>
      <w:tblLook w:val="04A0" w:firstRow="1" w:lastRow="0" w:firstColumn="1" w:lastColumn="0" w:noHBand="0" w:noVBand="1"/>
    </w:tblPr>
    <w:tblGrid>
      <w:gridCol w:w="4111"/>
      <w:gridCol w:w="4536"/>
    </w:tblGrid>
    <w:tr w:rsidR="005E010E" w14:paraId="63B5C582" w14:textId="77777777" w:rsidTr="001411CA">
      <w:tc>
        <w:tcPr>
          <w:tcW w:w="4111" w:type="dxa"/>
          <w:tcBorders>
            <w:top w:val="nil"/>
            <w:left w:val="nil"/>
            <w:bottom w:val="nil"/>
            <w:right w:val="nil"/>
          </w:tcBorders>
          <w:shd w:val="clear" w:color="auto" w:fill="FFFFFF"/>
        </w:tcPr>
        <w:p w14:paraId="07D1DAFB" w14:textId="7E0F3ACF" w:rsidR="005E010E" w:rsidRPr="005E010E" w:rsidRDefault="005E010E" w:rsidP="005E010E">
          <w:pPr>
            <w:pStyle w:val="Cabealho"/>
            <w:rPr>
              <w:rFonts w:ascii="Times New Roman" w:hAnsi="Times New Roman" w:cs="Times New Roman"/>
              <w:sz w:val="20"/>
              <w:szCs w:val="20"/>
            </w:rPr>
          </w:pPr>
          <w:r w:rsidRPr="005E010E">
            <w:rPr>
              <w:rFonts w:ascii="Times New Roman" w:hAnsi="Times New Roman" w:cs="Times New Roman"/>
              <w:sz w:val="20"/>
              <w:szCs w:val="20"/>
            </w:rPr>
            <w:object w:dxaOrig="10874" w:dyaOrig="3390" w14:anchorId="2B9ED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48.75pt" o:ole="">
                <v:imagedata r:id="rId1" o:title=""/>
              </v:shape>
              <o:OLEObject Type="Embed" ProgID="PBrush" ShapeID="_x0000_i1025" DrawAspect="Content" ObjectID="_1691865075" r:id="rId2"/>
            </w:object>
          </w:r>
        </w:p>
      </w:tc>
      <w:tc>
        <w:tcPr>
          <w:tcW w:w="4536" w:type="dxa"/>
          <w:tcBorders>
            <w:top w:val="nil"/>
            <w:left w:val="nil"/>
            <w:bottom w:val="nil"/>
            <w:right w:val="nil"/>
          </w:tcBorders>
          <w:shd w:val="clear" w:color="auto" w:fill="FFFFFF"/>
        </w:tcPr>
        <w:p w14:paraId="18CA72A1" w14:textId="6302B336"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INSTITUTO INTERNACIONAL DE NEUROCIÊNCIAS EDMOND E LILY SAFRA</w:t>
          </w:r>
        </w:p>
        <w:p w14:paraId="698663F6" w14:textId="25659780"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 xml:space="preserve">Fundamentos de Programação e Desenvolvimento de Projetos aplicados </w:t>
          </w:r>
          <w:r w:rsidR="00F81F26">
            <w:rPr>
              <w:rFonts w:ascii="Times New Roman" w:hAnsi="Times New Roman" w:cs="Times New Roman"/>
              <w:b/>
              <w:sz w:val="20"/>
              <w:szCs w:val="20"/>
            </w:rPr>
            <w:t>à</w:t>
          </w:r>
          <w:r w:rsidRPr="005E010E">
            <w:rPr>
              <w:rFonts w:ascii="Times New Roman" w:hAnsi="Times New Roman" w:cs="Times New Roman"/>
              <w:b/>
              <w:sz w:val="20"/>
              <w:szCs w:val="20"/>
            </w:rPr>
            <w:t xml:space="preserve"> Neuroengenharia – 2020.2</w:t>
          </w:r>
        </w:p>
      </w:tc>
    </w:tr>
  </w:tbl>
  <w:p w14:paraId="2A8B38E1" w14:textId="77777777" w:rsidR="005E010E" w:rsidRDefault="005E010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8B3"/>
    <w:multiLevelType w:val="hybridMultilevel"/>
    <w:tmpl w:val="84484C48"/>
    <w:lvl w:ilvl="0" w:tplc="B5C0132A">
      <w:start w:val="1"/>
      <w:numFmt w:val="bullet"/>
      <w:lvlText w:val="•"/>
      <w:lvlJc w:val="left"/>
      <w:pPr>
        <w:tabs>
          <w:tab w:val="num" w:pos="720"/>
        </w:tabs>
        <w:ind w:left="720" w:hanging="360"/>
      </w:pPr>
      <w:rPr>
        <w:rFonts w:ascii="Arial" w:hAnsi="Arial" w:hint="default"/>
      </w:rPr>
    </w:lvl>
    <w:lvl w:ilvl="1" w:tplc="A1C6B740">
      <w:start w:val="1"/>
      <w:numFmt w:val="bullet"/>
      <w:lvlText w:val="•"/>
      <w:lvlJc w:val="left"/>
      <w:pPr>
        <w:tabs>
          <w:tab w:val="num" w:pos="1440"/>
        </w:tabs>
        <w:ind w:left="1440" w:hanging="360"/>
      </w:pPr>
      <w:rPr>
        <w:rFonts w:ascii="Arial" w:hAnsi="Arial" w:hint="default"/>
      </w:rPr>
    </w:lvl>
    <w:lvl w:ilvl="2" w:tplc="98080162" w:tentative="1">
      <w:start w:val="1"/>
      <w:numFmt w:val="bullet"/>
      <w:lvlText w:val="•"/>
      <w:lvlJc w:val="left"/>
      <w:pPr>
        <w:tabs>
          <w:tab w:val="num" w:pos="2160"/>
        </w:tabs>
        <w:ind w:left="2160" w:hanging="360"/>
      </w:pPr>
      <w:rPr>
        <w:rFonts w:ascii="Arial" w:hAnsi="Arial" w:hint="default"/>
      </w:rPr>
    </w:lvl>
    <w:lvl w:ilvl="3" w:tplc="6A7C9726" w:tentative="1">
      <w:start w:val="1"/>
      <w:numFmt w:val="bullet"/>
      <w:lvlText w:val="•"/>
      <w:lvlJc w:val="left"/>
      <w:pPr>
        <w:tabs>
          <w:tab w:val="num" w:pos="2880"/>
        </w:tabs>
        <w:ind w:left="2880" w:hanging="360"/>
      </w:pPr>
      <w:rPr>
        <w:rFonts w:ascii="Arial" w:hAnsi="Arial" w:hint="default"/>
      </w:rPr>
    </w:lvl>
    <w:lvl w:ilvl="4" w:tplc="309C2852" w:tentative="1">
      <w:start w:val="1"/>
      <w:numFmt w:val="bullet"/>
      <w:lvlText w:val="•"/>
      <w:lvlJc w:val="left"/>
      <w:pPr>
        <w:tabs>
          <w:tab w:val="num" w:pos="3600"/>
        </w:tabs>
        <w:ind w:left="3600" w:hanging="360"/>
      </w:pPr>
      <w:rPr>
        <w:rFonts w:ascii="Arial" w:hAnsi="Arial" w:hint="default"/>
      </w:rPr>
    </w:lvl>
    <w:lvl w:ilvl="5" w:tplc="41026EC4" w:tentative="1">
      <w:start w:val="1"/>
      <w:numFmt w:val="bullet"/>
      <w:lvlText w:val="•"/>
      <w:lvlJc w:val="left"/>
      <w:pPr>
        <w:tabs>
          <w:tab w:val="num" w:pos="4320"/>
        </w:tabs>
        <w:ind w:left="4320" w:hanging="360"/>
      </w:pPr>
      <w:rPr>
        <w:rFonts w:ascii="Arial" w:hAnsi="Arial" w:hint="default"/>
      </w:rPr>
    </w:lvl>
    <w:lvl w:ilvl="6" w:tplc="F1BC73E0" w:tentative="1">
      <w:start w:val="1"/>
      <w:numFmt w:val="bullet"/>
      <w:lvlText w:val="•"/>
      <w:lvlJc w:val="left"/>
      <w:pPr>
        <w:tabs>
          <w:tab w:val="num" w:pos="5040"/>
        </w:tabs>
        <w:ind w:left="5040" w:hanging="360"/>
      </w:pPr>
      <w:rPr>
        <w:rFonts w:ascii="Arial" w:hAnsi="Arial" w:hint="default"/>
      </w:rPr>
    </w:lvl>
    <w:lvl w:ilvl="7" w:tplc="E37A71FC" w:tentative="1">
      <w:start w:val="1"/>
      <w:numFmt w:val="bullet"/>
      <w:lvlText w:val="•"/>
      <w:lvlJc w:val="left"/>
      <w:pPr>
        <w:tabs>
          <w:tab w:val="num" w:pos="5760"/>
        </w:tabs>
        <w:ind w:left="5760" w:hanging="360"/>
      </w:pPr>
      <w:rPr>
        <w:rFonts w:ascii="Arial" w:hAnsi="Arial" w:hint="default"/>
      </w:rPr>
    </w:lvl>
    <w:lvl w:ilvl="8" w:tplc="2B9A19FA" w:tentative="1">
      <w:start w:val="1"/>
      <w:numFmt w:val="bullet"/>
      <w:lvlText w:val="•"/>
      <w:lvlJc w:val="left"/>
      <w:pPr>
        <w:tabs>
          <w:tab w:val="num" w:pos="6480"/>
        </w:tabs>
        <w:ind w:left="6480" w:hanging="360"/>
      </w:pPr>
      <w:rPr>
        <w:rFonts w:ascii="Arial" w:hAnsi="Arial" w:hint="default"/>
      </w:rPr>
    </w:lvl>
  </w:abstractNum>
  <w:abstractNum w:abstractNumId="1">
    <w:nsid w:val="19A5167F"/>
    <w:multiLevelType w:val="hybridMultilevel"/>
    <w:tmpl w:val="5C824E10"/>
    <w:lvl w:ilvl="0" w:tplc="436607B8">
      <w:start w:val="1"/>
      <w:numFmt w:val="bullet"/>
      <w:lvlText w:val="•"/>
      <w:lvlJc w:val="left"/>
      <w:pPr>
        <w:tabs>
          <w:tab w:val="num" w:pos="720"/>
        </w:tabs>
        <w:ind w:left="720" w:hanging="360"/>
      </w:pPr>
      <w:rPr>
        <w:rFonts w:ascii="Arial" w:hAnsi="Arial" w:hint="default"/>
      </w:rPr>
    </w:lvl>
    <w:lvl w:ilvl="1" w:tplc="5CE66BE6">
      <w:start w:val="1"/>
      <w:numFmt w:val="bullet"/>
      <w:lvlText w:val="•"/>
      <w:lvlJc w:val="left"/>
      <w:pPr>
        <w:tabs>
          <w:tab w:val="num" w:pos="1440"/>
        </w:tabs>
        <w:ind w:left="1440" w:hanging="360"/>
      </w:pPr>
      <w:rPr>
        <w:rFonts w:ascii="Arial" w:hAnsi="Arial" w:hint="default"/>
      </w:rPr>
    </w:lvl>
    <w:lvl w:ilvl="2" w:tplc="EE3E4290" w:tentative="1">
      <w:start w:val="1"/>
      <w:numFmt w:val="bullet"/>
      <w:lvlText w:val="•"/>
      <w:lvlJc w:val="left"/>
      <w:pPr>
        <w:tabs>
          <w:tab w:val="num" w:pos="2160"/>
        </w:tabs>
        <w:ind w:left="2160" w:hanging="360"/>
      </w:pPr>
      <w:rPr>
        <w:rFonts w:ascii="Arial" w:hAnsi="Arial" w:hint="default"/>
      </w:rPr>
    </w:lvl>
    <w:lvl w:ilvl="3" w:tplc="FDB826E0" w:tentative="1">
      <w:start w:val="1"/>
      <w:numFmt w:val="bullet"/>
      <w:lvlText w:val="•"/>
      <w:lvlJc w:val="left"/>
      <w:pPr>
        <w:tabs>
          <w:tab w:val="num" w:pos="2880"/>
        </w:tabs>
        <w:ind w:left="2880" w:hanging="360"/>
      </w:pPr>
      <w:rPr>
        <w:rFonts w:ascii="Arial" w:hAnsi="Arial" w:hint="default"/>
      </w:rPr>
    </w:lvl>
    <w:lvl w:ilvl="4" w:tplc="D35E3652" w:tentative="1">
      <w:start w:val="1"/>
      <w:numFmt w:val="bullet"/>
      <w:lvlText w:val="•"/>
      <w:lvlJc w:val="left"/>
      <w:pPr>
        <w:tabs>
          <w:tab w:val="num" w:pos="3600"/>
        </w:tabs>
        <w:ind w:left="3600" w:hanging="360"/>
      </w:pPr>
      <w:rPr>
        <w:rFonts w:ascii="Arial" w:hAnsi="Arial" w:hint="default"/>
      </w:rPr>
    </w:lvl>
    <w:lvl w:ilvl="5" w:tplc="328A3C88" w:tentative="1">
      <w:start w:val="1"/>
      <w:numFmt w:val="bullet"/>
      <w:lvlText w:val="•"/>
      <w:lvlJc w:val="left"/>
      <w:pPr>
        <w:tabs>
          <w:tab w:val="num" w:pos="4320"/>
        </w:tabs>
        <w:ind w:left="4320" w:hanging="360"/>
      </w:pPr>
      <w:rPr>
        <w:rFonts w:ascii="Arial" w:hAnsi="Arial" w:hint="default"/>
      </w:rPr>
    </w:lvl>
    <w:lvl w:ilvl="6" w:tplc="B16C2466" w:tentative="1">
      <w:start w:val="1"/>
      <w:numFmt w:val="bullet"/>
      <w:lvlText w:val="•"/>
      <w:lvlJc w:val="left"/>
      <w:pPr>
        <w:tabs>
          <w:tab w:val="num" w:pos="5040"/>
        </w:tabs>
        <w:ind w:left="5040" w:hanging="360"/>
      </w:pPr>
      <w:rPr>
        <w:rFonts w:ascii="Arial" w:hAnsi="Arial" w:hint="default"/>
      </w:rPr>
    </w:lvl>
    <w:lvl w:ilvl="7" w:tplc="C8841994" w:tentative="1">
      <w:start w:val="1"/>
      <w:numFmt w:val="bullet"/>
      <w:lvlText w:val="•"/>
      <w:lvlJc w:val="left"/>
      <w:pPr>
        <w:tabs>
          <w:tab w:val="num" w:pos="5760"/>
        </w:tabs>
        <w:ind w:left="5760" w:hanging="360"/>
      </w:pPr>
      <w:rPr>
        <w:rFonts w:ascii="Arial" w:hAnsi="Arial" w:hint="default"/>
      </w:rPr>
    </w:lvl>
    <w:lvl w:ilvl="8" w:tplc="8970293A" w:tentative="1">
      <w:start w:val="1"/>
      <w:numFmt w:val="bullet"/>
      <w:lvlText w:val="•"/>
      <w:lvlJc w:val="left"/>
      <w:pPr>
        <w:tabs>
          <w:tab w:val="num" w:pos="6480"/>
        </w:tabs>
        <w:ind w:left="6480" w:hanging="360"/>
      </w:pPr>
      <w:rPr>
        <w:rFonts w:ascii="Arial" w:hAnsi="Arial" w:hint="default"/>
      </w:rPr>
    </w:lvl>
  </w:abstractNum>
  <w:abstractNum w:abstractNumId="2">
    <w:nsid w:val="45CE42D4"/>
    <w:multiLevelType w:val="hybridMultilevel"/>
    <w:tmpl w:val="EB248212"/>
    <w:lvl w:ilvl="0" w:tplc="881E8F8A">
      <w:start w:val="1"/>
      <w:numFmt w:val="bullet"/>
      <w:lvlText w:val="•"/>
      <w:lvlJc w:val="left"/>
      <w:pPr>
        <w:tabs>
          <w:tab w:val="num" w:pos="720"/>
        </w:tabs>
        <w:ind w:left="720" w:hanging="360"/>
      </w:pPr>
      <w:rPr>
        <w:rFonts w:ascii="Arial" w:hAnsi="Arial" w:hint="default"/>
      </w:rPr>
    </w:lvl>
    <w:lvl w:ilvl="1" w:tplc="2A52EC30">
      <w:start w:val="1"/>
      <w:numFmt w:val="bullet"/>
      <w:lvlText w:val="•"/>
      <w:lvlJc w:val="left"/>
      <w:pPr>
        <w:tabs>
          <w:tab w:val="num" w:pos="1440"/>
        </w:tabs>
        <w:ind w:left="1440" w:hanging="360"/>
      </w:pPr>
      <w:rPr>
        <w:rFonts w:ascii="Arial" w:hAnsi="Arial" w:hint="default"/>
      </w:rPr>
    </w:lvl>
    <w:lvl w:ilvl="2" w:tplc="92DC8084" w:tentative="1">
      <w:start w:val="1"/>
      <w:numFmt w:val="bullet"/>
      <w:lvlText w:val="•"/>
      <w:lvlJc w:val="left"/>
      <w:pPr>
        <w:tabs>
          <w:tab w:val="num" w:pos="2160"/>
        </w:tabs>
        <w:ind w:left="2160" w:hanging="360"/>
      </w:pPr>
      <w:rPr>
        <w:rFonts w:ascii="Arial" w:hAnsi="Arial" w:hint="default"/>
      </w:rPr>
    </w:lvl>
    <w:lvl w:ilvl="3" w:tplc="B9846DB6" w:tentative="1">
      <w:start w:val="1"/>
      <w:numFmt w:val="bullet"/>
      <w:lvlText w:val="•"/>
      <w:lvlJc w:val="left"/>
      <w:pPr>
        <w:tabs>
          <w:tab w:val="num" w:pos="2880"/>
        </w:tabs>
        <w:ind w:left="2880" w:hanging="360"/>
      </w:pPr>
      <w:rPr>
        <w:rFonts w:ascii="Arial" w:hAnsi="Arial" w:hint="default"/>
      </w:rPr>
    </w:lvl>
    <w:lvl w:ilvl="4" w:tplc="7E2858F0" w:tentative="1">
      <w:start w:val="1"/>
      <w:numFmt w:val="bullet"/>
      <w:lvlText w:val="•"/>
      <w:lvlJc w:val="left"/>
      <w:pPr>
        <w:tabs>
          <w:tab w:val="num" w:pos="3600"/>
        </w:tabs>
        <w:ind w:left="3600" w:hanging="360"/>
      </w:pPr>
      <w:rPr>
        <w:rFonts w:ascii="Arial" w:hAnsi="Arial" w:hint="default"/>
      </w:rPr>
    </w:lvl>
    <w:lvl w:ilvl="5" w:tplc="88CEE728" w:tentative="1">
      <w:start w:val="1"/>
      <w:numFmt w:val="bullet"/>
      <w:lvlText w:val="•"/>
      <w:lvlJc w:val="left"/>
      <w:pPr>
        <w:tabs>
          <w:tab w:val="num" w:pos="4320"/>
        </w:tabs>
        <w:ind w:left="4320" w:hanging="360"/>
      </w:pPr>
      <w:rPr>
        <w:rFonts w:ascii="Arial" w:hAnsi="Arial" w:hint="default"/>
      </w:rPr>
    </w:lvl>
    <w:lvl w:ilvl="6" w:tplc="9BE8B774" w:tentative="1">
      <w:start w:val="1"/>
      <w:numFmt w:val="bullet"/>
      <w:lvlText w:val="•"/>
      <w:lvlJc w:val="left"/>
      <w:pPr>
        <w:tabs>
          <w:tab w:val="num" w:pos="5040"/>
        </w:tabs>
        <w:ind w:left="5040" w:hanging="360"/>
      </w:pPr>
      <w:rPr>
        <w:rFonts w:ascii="Arial" w:hAnsi="Arial" w:hint="default"/>
      </w:rPr>
    </w:lvl>
    <w:lvl w:ilvl="7" w:tplc="8E4EDFE4" w:tentative="1">
      <w:start w:val="1"/>
      <w:numFmt w:val="bullet"/>
      <w:lvlText w:val="•"/>
      <w:lvlJc w:val="left"/>
      <w:pPr>
        <w:tabs>
          <w:tab w:val="num" w:pos="5760"/>
        </w:tabs>
        <w:ind w:left="5760" w:hanging="360"/>
      </w:pPr>
      <w:rPr>
        <w:rFonts w:ascii="Arial" w:hAnsi="Arial" w:hint="default"/>
      </w:rPr>
    </w:lvl>
    <w:lvl w:ilvl="8" w:tplc="BA0621CA" w:tentative="1">
      <w:start w:val="1"/>
      <w:numFmt w:val="bullet"/>
      <w:lvlText w:val="•"/>
      <w:lvlJc w:val="left"/>
      <w:pPr>
        <w:tabs>
          <w:tab w:val="num" w:pos="6480"/>
        </w:tabs>
        <w:ind w:left="6480" w:hanging="360"/>
      </w:pPr>
      <w:rPr>
        <w:rFonts w:ascii="Arial" w:hAnsi="Arial" w:hint="default"/>
      </w:rPr>
    </w:lvl>
  </w:abstractNum>
  <w:abstractNum w:abstractNumId="3">
    <w:nsid w:val="4D1E4F14"/>
    <w:multiLevelType w:val="hybridMultilevel"/>
    <w:tmpl w:val="DB6C6076"/>
    <w:lvl w:ilvl="0" w:tplc="F5041DD0">
      <w:start w:val="1"/>
      <w:numFmt w:val="bullet"/>
      <w:lvlText w:val="•"/>
      <w:lvlJc w:val="left"/>
      <w:pPr>
        <w:tabs>
          <w:tab w:val="num" w:pos="720"/>
        </w:tabs>
        <w:ind w:left="720" w:hanging="360"/>
      </w:pPr>
      <w:rPr>
        <w:rFonts w:ascii="Arial" w:hAnsi="Arial" w:hint="default"/>
      </w:rPr>
    </w:lvl>
    <w:lvl w:ilvl="1" w:tplc="247CF7A6">
      <w:start w:val="1"/>
      <w:numFmt w:val="bullet"/>
      <w:lvlText w:val="•"/>
      <w:lvlJc w:val="left"/>
      <w:pPr>
        <w:tabs>
          <w:tab w:val="num" w:pos="1440"/>
        </w:tabs>
        <w:ind w:left="1440" w:hanging="360"/>
      </w:pPr>
      <w:rPr>
        <w:rFonts w:ascii="Arial" w:hAnsi="Arial" w:hint="default"/>
      </w:rPr>
    </w:lvl>
    <w:lvl w:ilvl="2" w:tplc="42341FBE" w:tentative="1">
      <w:start w:val="1"/>
      <w:numFmt w:val="bullet"/>
      <w:lvlText w:val="•"/>
      <w:lvlJc w:val="left"/>
      <w:pPr>
        <w:tabs>
          <w:tab w:val="num" w:pos="2160"/>
        </w:tabs>
        <w:ind w:left="2160" w:hanging="360"/>
      </w:pPr>
      <w:rPr>
        <w:rFonts w:ascii="Arial" w:hAnsi="Arial" w:hint="default"/>
      </w:rPr>
    </w:lvl>
    <w:lvl w:ilvl="3" w:tplc="47BE9558" w:tentative="1">
      <w:start w:val="1"/>
      <w:numFmt w:val="bullet"/>
      <w:lvlText w:val="•"/>
      <w:lvlJc w:val="left"/>
      <w:pPr>
        <w:tabs>
          <w:tab w:val="num" w:pos="2880"/>
        </w:tabs>
        <w:ind w:left="2880" w:hanging="360"/>
      </w:pPr>
      <w:rPr>
        <w:rFonts w:ascii="Arial" w:hAnsi="Arial" w:hint="default"/>
      </w:rPr>
    </w:lvl>
    <w:lvl w:ilvl="4" w:tplc="E292B28A" w:tentative="1">
      <w:start w:val="1"/>
      <w:numFmt w:val="bullet"/>
      <w:lvlText w:val="•"/>
      <w:lvlJc w:val="left"/>
      <w:pPr>
        <w:tabs>
          <w:tab w:val="num" w:pos="3600"/>
        </w:tabs>
        <w:ind w:left="3600" w:hanging="360"/>
      </w:pPr>
      <w:rPr>
        <w:rFonts w:ascii="Arial" w:hAnsi="Arial" w:hint="default"/>
      </w:rPr>
    </w:lvl>
    <w:lvl w:ilvl="5" w:tplc="D8A01D8A" w:tentative="1">
      <w:start w:val="1"/>
      <w:numFmt w:val="bullet"/>
      <w:lvlText w:val="•"/>
      <w:lvlJc w:val="left"/>
      <w:pPr>
        <w:tabs>
          <w:tab w:val="num" w:pos="4320"/>
        </w:tabs>
        <w:ind w:left="4320" w:hanging="360"/>
      </w:pPr>
      <w:rPr>
        <w:rFonts w:ascii="Arial" w:hAnsi="Arial" w:hint="default"/>
      </w:rPr>
    </w:lvl>
    <w:lvl w:ilvl="6" w:tplc="AA54E088" w:tentative="1">
      <w:start w:val="1"/>
      <w:numFmt w:val="bullet"/>
      <w:lvlText w:val="•"/>
      <w:lvlJc w:val="left"/>
      <w:pPr>
        <w:tabs>
          <w:tab w:val="num" w:pos="5040"/>
        </w:tabs>
        <w:ind w:left="5040" w:hanging="360"/>
      </w:pPr>
      <w:rPr>
        <w:rFonts w:ascii="Arial" w:hAnsi="Arial" w:hint="default"/>
      </w:rPr>
    </w:lvl>
    <w:lvl w:ilvl="7" w:tplc="4334A2B8" w:tentative="1">
      <w:start w:val="1"/>
      <w:numFmt w:val="bullet"/>
      <w:lvlText w:val="•"/>
      <w:lvlJc w:val="left"/>
      <w:pPr>
        <w:tabs>
          <w:tab w:val="num" w:pos="5760"/>
        </w:tabs>
        <w:ind w:left="5760" w:hanging="360"/>
      </w:pPr>
      <w:rPr>
        <w:rFonts w:ascii="Arial" w:hAnsi="Arial" w:hint="default"/>
      </w:rPr>
    </w:lvl>
    <w:lvl w:ilvl="8" w:tplc="F0B036B6" w:tentative="1">
      <w:start w:val="1"/>
      <w:numFmt w:val="bullet"/>
      <w:lvlText w:val="•"/>
      <w:lvlJc w:val="left"/>
      <w:pPr>
        <w:tabs>
          <w:tab w:val="num" w:pos="6480"/>
        </w:tabs>
        <w:ind w:left="6480" w:hanging="360"/>
      </w:pPr>
      <w:rPr>
        <w:rFonts w:ascii="Arial" w:hAnsi="Arial" w:hint="default"/>
      </w:rPr>
    </w:lvl>
  </w:abstractNum>
  <w:abstractNum w:abstractNumId="4">
    <w:nsid w:val="584D4938"/>
    <w:multiLevelType w:val="hybridMultilevel"/>
    <w:tmpl w:val="7B3046BE"/>
    <w:lvl w:ilvl="0" w:tplc="627A5E5A">
      <w:start w:val="1"/>
      <w:numFmt w:val="bullet"/>
      <w:lvlText w:val="•"/>
      <w:lvlJc w:val="left"/>
      <w:pPr>
        <w:tabs>
          <w:tab w:val="num" w:pos="720"/>
        </w:tabs>
        <w:ind w:left="720" w:hanging="360"/>
      </w:pPr>
      <w:rPr>
        <w:rFonts w:ascii="Arial" w:hAnsi="Arial" w:hint="default"/>
      </w:rPr>
    </w:lvl>
    <w:lvl w:ilvl="1" w:tplc="3904D632">
      <w:start w:val="1"/>
      <w:numFmt w:val="bullet"/>
      <w:lvlText w:val="•"/>
      <w:lvlJc w:val="left"/>
      <w:pPr>
        <w:tabs>
          <w:tab w:val="num" w:pos="1440"/>
        </w:tabs>
        <w:ind w:left="1440" w:hanging="360"/>
      </w:pPr>
      <w:rPr>
        <w:rFonts w:ascii="Arial" w:hAnsi="Arial" w:hint="default"/>
      </w:rPr>
    </w:lvl>
    <w:lvl w:ilvl="2" w:tplc="C246737E" w:tentative="1">
      <w:start w:val="1"/>
      <w:numFmt w:val="bullet"/>
      <w:lvlText w:val="•"/>
      <w:lvlJc w:val="left"/>
      <w:pPr>
        <w:tabs>
          <w:tab w:val="num" w:pos="2160"/>
        </w:tabs>
        <w:ind w:left="2160" w:hanging="360"/>
      </w:pPr>
      <w:rPr>
        <w:rFonts w:ascii="Arial" w:hAnsi="Arial" w:hint="default"/>
      </w:rPr>
    </w:lvl>
    <w:lvl w:ilvl="3" w:tplc="04EC522A" w:tentative="1">
      <w:start w:val="1"/>
      <w:numFmt w:val="bullet"/>
      <w:lvlText w:val="•"/>
      <w:lvlJc w:val="left"/>
      <w:pPr>
        <w:tabs>
          <w:tab w:val="num" w:pos="2880"/>
        </w:tabs>
        <w:ind w:left="2880" w:hanging="360"/>
      </w:pPr>
      <w:rPr>
        <w:rFonts w:ascii="Arial" w:hAnsi="Arial" w:hint="default"/>
      </w:rPr>
    </w:lvl>
    <w:lvl w:ilvl="4" w:tplc="6F4E8126" w:tentative="1">
      <w:start w:val="1"/>
      <w:numFmt w:val="bullet"/>
      <w:lvlText w:val="•"/>
      <w:lvlJc w:val="left"/>
      <w:pPr>
        <w:tabs>
          <w:tab w:val="num" w:pos="3600"/>
        </w:tabs>
        <w:ind w:left="3600" w:hanging="360"/>
      </w:pPr>
      <w:rPr>
        <w:rFonts w:ascii="Arial" w:hAnsi="Arial" w:hint="default"/>
      </w:rPr>
    </w:lvl>
    <w:lvl w:ilvl="5" w:tplc="F78AFA5A" w:tentative="1">
      <w:start w:val="1"/>
      <w:numFmt w:val="bullet"/>
      <w:lvlText w:val="•"/>
      <w:lvlJc w:val="left"/>
      <w:pPr>
        <w:tabs>
          <w:tab w:val="num" w:pos="4320"/>
        </w:tabs>
        <w:ind w:left="4320" w:hanging="360"/>
      </w:pPr>
      <w:rPr>
        <w:rFonts w:ascii="Arial" w:hAnsi="Arial" w:hint="default"/>
      </w:rPr>
    </w:lvl>
    <w:lvl w:ilvl="6" w:tplc="DC0C7412" w:tentative="1">
      <w:start w:val="1"/>
      <w:numFmt w:val="bullet"/>
      <w:lvlText w:val="•"/>
      <w:lvlJc w:val="left"/>
      <w:pPr>
        <w:tabs>
          <w:tab w:val="num" w:pos="5040"/>
        </w:tabs>
        <w:ind w:left="5040" w:hanging="360"/>
      </w:pPr>
      <w:rPr>
        <w:rFonts w:ascii="Arial" w:hAnsi="Arial" w:hint="default"/>
      </w:rPr>
    </w:lvl>
    <w:lvl w:ilvl="7" w:tplc="6812DD78" w:tentative="1">
      <w:start w:val="1"/>
      <w:numFmt w:val="bullet"/>
      <w:lvlText w:val="•"/>
      <w:lvlJc w:val="left"/>
      <w:pPr>
        <w:tabs>
          <w:tab w:val="num" w:pos="5760"/>
        </w:tabs>
        <w:ind w:left="5760" w:hanging="360"/>
      </w:pPr>
      <w:rPr>
        <w:rFonts w:ascii="Arial" w:hAnsi="Arial" w:hint="default"/>
      </w:rPr>
    </w:lvl>
    <w:lvl w:ilvl="8" w:tplc="0356759C" w:tentative="1">
      <w:start w:val="1"/>
      <w:numFmt w:val="bullet"/>
      <w:lvlText w:val="•"/>
      <w:lvlJc w:val="left"/>
      <w:pPr>
        <w:tabs>
          <w:tab w:val="num" w:pos="6480"/>
        </w:tabs>
        <w:ind w:left="6480" w:hanging="360"/>
      </w:pPr>
      <w:rPr>
        <w:rFonts w:ascii="Arial" w:hAnsi="Arial" w:hint="default"/>
      </w:rPr>
    </w:lvl>
  </w:abstractNum>
  <w:abstractNum w:abstractNumId="5">
    <w:nsid w:val="605279E3"/>
    <w:multiLevelType w:val="hybridMultilevel"/>
    <w:tmpl w:val="AB6E20B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65045BD"/>
    <w:multiLevelType w:val="hybridMultilevel"/>
    <w:tmpl w:val="64DCB230"/>
    <w:lvl w:ilvl="0" w:tplc="5C70B11E">
      <w:start w:val="1"/>
      <w:numFmt w:val="bullet"/>
      <w:lvlText w:val="•"/>
      <w:lvlJc w:val="left"/>
      <w:pPr>
        <w:tabs>
          <w:tab w:val="num" w:pos="720"/>
        </w:tabs>
        <w:ind w:left="720" w:hanging="360"/>
      </w:pPr>
      <w:rPr>
        <w:rFonts w:ascii="Arial" w:hAnsi="Arial" w:hint="default"/>
      </w:rPr>
    </w:lvl>
    <w:lvl w:ilvl="1" w:tplc="64DCA6C6">
      <w:start w:val="1"/>
      <w:numFmt w:val="bullet"/>
      <w:lvlText w:val="•"/>
      <w:lvlJc w:val="left"/>
      <w:pPr>
        <w:tabs>
          <w:tab w:val="num" w:pos="1440"/>
        </w:tabs>
        <w:ind w:left="1440" w:hanging="360"/>
      </w:pPr>
      <w:rPr>
        <w:rFonts w:ascii="Arial" w:hAnsi="Arial" w:hint="default"/>
      </w:rPr>
    </w:lvl>
    <w:lvl w:ilvl="2" w:tplc="8982B13E" w:tentative="1">
      <w:start w:val="1"/>
      <w:numFmt w:val="bullet"/>
      <w:lvlText w:val="•"/>
      <w:lvlJc w:val="left"/>
      <w:pPr>
        <w:tabs>
          <w:tab w:val="num" w:pos="2160"/>
        </w:tabs>
        <w:ind w:left="2160" w:hanging="360"/>
      </w:pPr>
      <w:rPr>
        <w:rFonts w:ascii="Arial" w:hAnsi="Arial" w:hint="default"/>
      </w:rPr>
    </w:lvl>
    <w:lvl w:ilvl="3" w:tplc="34481034" w:tentative="1">
      <w:start w:val="1"/>
      <w:numFmt w:val="bullet"/>
      <w:lvlText w:val="•"/>
      <w:lvlJc w:val="left"/>
      <w:pPr>
        <w:tabs>
          <w:tab w:val="num" w:pos="2880"/>
        </w:tabs>
        <w:ind w:left="2880" w:hanging="360"/>
      </w:pPr>
      <w:rPr>
        <w:rFonts w:ascii="Arial" w:hAnsi="Arial" w:hint="default"/>
      </w:rPr>
    </w:lvl>
    <w:lvl w:ilvl="4" w:tplc="0474312E" w:tentative="1">
      <w:start w:val="1"/>
      <w:numFmt w:val="bullet"/>
      <w:lvlText w:val="•"/>
      <w:lvlJc w:val="left"/>
      <w:pPr>
        <w:tabs>
          <w:tab w:val="num" w:pos="3600"/>
        </w:tabs>
        <w:ind w:left="3600" w:hanging="360"/>
      </w:pPr>
      <w:rPr>
        <w:rFonts w:ascii="Arial" w:hAnsi="Arial" w:hint="default"/>
      </w:rPr>
    </w:lvl>
    <w:lvl w:ilvl="5" w:tplc="368042CC" w:tentative="1">
      <w:start w:val="1"/>
      <w:numFmt w:val="bullet"/>
      <w:lvlText w:val="•"/>
      <w:lvlJc w:val="left"/>
      <w:pPr>
        <w:tabs>
          <w:tab w:val="num" w:pos="4320"/>
        </w:tabs>
        <w:ind w:left="4320" w:hanging="360"/>
      </w:pPr>
      <w:rPr>
        <w:rFonts w:ascii="Arial" w:hAnsi="Arial" w:hint="default"/>
      </w:rPr>
    </w:lvl>
    <w:lvl w:ilvl="6" w:tplc="1B1A3616" w:tentative="1">
      <w:start w:val="1"/>
      <w:numFmt w:val="bullet"/>
      <w:lvlText w:val="•"/>
      <w:lvlJc w:val="left"/>
      <w:pPr>
        <w:tabs>
          <w:tab w:val="num" w:pos="5040"/>
        </w:tabs>
        <w:ind w:left="5040" w:hanging="360"/>
      </w:pPr>
      <w:rPr>
        <w:rFonts w:ascii="Arial" w:hAnsi="Arial" w:hint="default"/>
      </w:rPr>
    </w:lvl>
    <w:lvl w:ilvl="7" w:tplc="496E69A2" w:tentative="1">
      <w:start w:val="1"/>
      <w:numFmt w:val="bullet"/>
      <w:lvlText w:val="•"/>
      <w:lvlJc w:val="left"/>
      <w:pPr>
        <w:tabs>
          <w:tab w:val="num" w:pos="5760"/>
        </w:tabs>
        <w:ind w:left="5760" w:hanging="360"/>
      </w:pPr>
      <w:rPr>
        <w:rFonts w:ascii="Arial" w:hAnsi="Arial" w:hint="default"/>
      </w:rPr>
    </w:lvl>
    <w:lvl w:ilvl="8" w:tplc="ED6E5E86" w:tentative="1">
      <w:start w:val="1"/>
      <w:numFmt w:val="bullet"/>
      <w:lvlText w:val="•"/>
      <w:lvlJc w:val="left"/>
      <w:pPr>
        <w:tabs>
          <w:tab w:val="num" w:pos="6480"/>
        </w:tabs>
        <w:ind w:left="6480" w:hanging="360"/>
      </w:pPr>
      <w:rPr>
        <w:rFonts w:ascii="Arial" w:hAnsi="Arial" w:hint="default"/>
      </w:rPr>
    </w:lvl>
  </w:abstractNum>
  <w:abstractNum w:abstractNumId="7">
    <w:nsid w:val="677A7292"/>
    <w:multiLevelType w:val="hybridMultilevel"/>
    <w:tmpl w:val="5606743C"/>
    <w:lvl w:ilvl="0" w:tplc="BD001EEE">
      <w:start w:val="1"/>
      <w:numFmt w:val="bullet"/>
      <w:lvlText w:val="•"/>
      <w:lvlJc w:val="left"/>
      <w:pPr>
        <w:tabs>
          <w:tab w:val="num" w:pos="720"/>
        </w:tabs>
        <w:ind w:left="720" w:hanging="360"/>
      </w:pPr>
      <w:rPr>
        <w:rFonts w:ascii="Arial" w:hAnsi="Arial" w:hint="default"/>
      </w:rPr>
    </w:lvl>
    <w:lvl w:ilvl="1" w:tplc="0F2EBBA6">
      <w:start w:val="1"/>
      <w:numFmt w:val="bullet"/>
      <w:lvlText w:val="•"/>
      <w:lvlJc w:val="left"/>
      <w:pPr>
        <w:tabs>
          <w:tab w:val="num" w:pos="1440"/>
        </w:tabs>
        <w:ind w:left="1440" w:hanging="360"/>
      </w:pPr>
      <w:rPr>
        <w:rFonts w:ascii="Arial" w:hAnsi="Arial" w:hint="default"/>
      </w:rPr>
    </w:lvl>
    <w:lvl w:ilvl="2" w:tplc="5846FEB2" w:tentative="1">
      <w:start w:val="1"/>
      <w:numFmt w:val="bullet"/>
      <w:lvlText w:val="•"/>
      <w:lvlJc w:val="left"/>
      <w:pPr>
        <w:tabs>
          <w:tab w:val="num" w:pos="2160"/>
        </w:tabs>
        <w:ind w:left="2160" w:hanging="360"/>
      </w:pPr>
      <w:rPr>
        <w:rFonts w:ascii="Arial" w:hAnsi="Arial" w:hint="default"/>
      </w:rPr>
    </w:lvl>
    <w:lvl w:ilvl="3" w:tplc="9AA8BB36" w:tentative="1">
      <w:start w:val="1"/>
      <w:numFmt w:val="bullet"/>
      <w:lvlText w:val="•"/>
      <w:lvlJc w:val="left"/>
      <w:pPr>
        <w:tabs>
          <w:tab w:val="num" w:pos="2880"/>
        </w:tabs>
        <w:ind w:left="2880" w:hanging="360"/>
      </w:pPr>
      <w:rPr>
        <w:rFonts w:ascii="Arial" w:hAnsi="Arial" w:hint="default"/>
      </w:rPr>
    </w:lvl>
    <w:lvl w:ilvl="4" w:tplc="8068AAA6" w:tentative="1">
      <w:start w:val="1"/>
      <w:numFmt w:val="bullet"/>
      <w:lvlText w:val="•"/>
      <w:lvlJc w:val="left"/>
      <w:pPr>
        <w:tabs>
          <w:tab w:val="num" w:pos="3600"/>
        </w:tabs>
        <w:ind w:left="3600" w:hanging="360"/>
      </w:pPr>
      <w:rPr>
        <w:rFonts w:ascii="Arial" w:hAnsi="Arial" w:hint="default"/>
      </w:rPr>
    </w:lvl>
    <w:lvl w:ilvl="5" w:tplc="2B76911C" w:tentative="1">
      <w:start w:val="1"/>
      <w:numFmt w:val="bullet"/>
      <w:lvlText w:val="•"/>
      <w:lvlJc w:val="left"/>
      <w:pPr>
        <w:tabs>
          <w:tab w:val="num" w:pos="4320"/>
        </w:tabs>
        <w:ind w:left="4320" w:hanging="360"/>
      </w:pPr>
      <w:rPr>
        <w:rFonts w:ascii="Arial" w:hAnsi="Arial" w:hint="default"/>
      </w:rPr>
    </w:lvl>
    <w:lvl w:ilvl="6" w:tplc="46104E48" w:tentative="1">
      <w:start w:val="1"/>
      <w:numFmt w:val="bullet"/>
      <w:lvlText w:val="•"/>
      <w:lvlJc w:val="left"/>
      <w:pPr>
        <w:tabs>
          <w:tab w:val="num" w:pos="5040"/>
        </w:tabs>
        <w:ind w:left="5040" w:hanging="360"/>
      </w:pPr>
      <w:rPr>
        <w:rFonts w:ascii="Arial" w:hAnsi="Arial" w:hint="default"/>
      </w:rPr>
    </w:lvl>
    <w:lvl w:ilvl="7" w:tplc="71CE731C" w:tentative="1">
      <w:start w:val="1"/>
      <w:numFmt w:val="bullet"/>
      <w:lvlText w:val="•"/>
      <w:lvlJc w:val="left"/>
      <w:pPr>
        <w:tabs>
          <w:tab w:val="num" w:pos="5760"/>
        </w:tabs>
        <w:ind w:left="5760" w:hanging="360"/>
      </w:pPr>
      <w:rPr>
        <w:rFonts w:ascii="Arial" w:hAnsi="Arial" w:hint="default"/>
      </w:rPr>
    </w:lvl>
    <w:lvl w:ilvl="8" w:tplc="6CD2419C" w:tentative="1">
      <w:start w:val="1"/>
      <w:numFmt w:val="bullet"/>
      <w:lvlText w:val="•"/>
      <w:lvlJc w:val="left"/>
      <w:pPr>
        <w:tabs>
          <w:tab w:val="num" w:pos="6480"/>
        </w:tabs>
        <w:ind w:left="6480" w:hanging="360"/>
      </w:pPr>
      <w:rPr>
        <w:rFonts w:ascii="Arial" w:hAnsi="Arial" w:hint="default"/>
      </w:rPr>
    </w:lvl>
  </w:abstractNum>
  <w:abstractNum w:abstractNumId="8">
    <w:nsid w:val="67C41192"/>
    <w:multiLevelType w:val="hybridMultilevel"/>
    <w:tmpl w:val="85A443FA"/>
    <w:lvl w:ilvl="0" w:tplc="37E84866">
      <w:start w:val="1"/>
      <w:numFmt w:val="bullet"/>
      <w:lvlText w:val="•"/>
      <w:lvlJc w:val="left"/>
      <w:pPr>
        <w:tabs>
          <w:tab w:val="num" w:pos="720"/>
        </w:tabs>
        <w:ind w:left="720" w:hanging="360"/>
      </w:pPr>
      <w:rPr>
        <w:rFonts w:ascii="Arial" w:hAnsi="Arial" w:hint="default"/>
      </w:rPr>
    </w:lvl>
    <w:lvl w:ilvl="1" w:tplc="E82A4DA0">
      <w:start w:val="1"/>
      <w:numFmt w:val="bullet"/>
      <w:lvlText w:val="•"/>
      <w:lvlJc w:val="left"/>
      <w:pPr>
        <w:tabs>
          <w:tab w:val="num" w:pos="1440"/>
        </w:tabs>
        <w:ind w:left="1440" w:hanging="360"/>
      </w:pPr>
      <w:rPr>
        <w:rFonts w:ascii="Arial" w:hAnsi="Arial" w:hint="default"/>
      </w:rPr>
    </w:lvl>
    <w:lvl w:ilvl="2" w:tplc="8988B094" w:tentative="1">
      <w:start w:val="1"/>
      <w:numFmt w:val="bullet"/>
      <w:lvlText w:val="•"/>
      <w:lvlJc w:val="left"/>
      <w:pPr>
        <w:tabs>
          <w:tab w:val="num" w:pos="2160"/>
        </w:tabs>
        <w:ind w:left="2160" w:hanging="360"/>
      </w:pPr>
      <w:rPr>
        <w:rFonts w:ascii="Arial" w:hAnsi="Arial" w:hint="default"/>
      </w:rPr>
    </w:lvl>
    <w:lvl w:ilvl="3" w:tplc="D0B41EEC" w:tentative="1">
      <w:start w:val="1"/>
      <w:numFmt w:val="bullet"/>
      <w:lvlText w:val="•"/>
      <w:lvlJc w:val="left"/>
      <w:pPr>
        <w:tabs>
          <w:tab w:val="num" w:pos="2880"/>
        </w:tabs>
        <w:ind w:left="2880" w:hanging="360"/>
      </w:pPr>
      <w:rPr>
        <w:rFonts w:ascii="Arial" w:hAnsi="Arial" w:hint="default"/>
      </w:rPr>
    </w:lvl>
    <w:lvl w:ilvl="4" w:tplc="B6345FF8" w:tentative="1">
      <w:start w:val="1"/>
      <w:numFmt w:val="bullet"/>
      <w:lvlText w:val="•"/>
      <w:lvlJc w:val="left"/>
      <w:pPr>
        <w:tabs>
          <w:tab w:val="num" w:pos="3600"/>
        </w:tabs>
        <w:ind w:left="3600" w:hanging="360"/>
      </w:pPr>
      <w:rPr>
        <w:rFonts w:ascii="Arial" w:hAnsi="Arial" w:hint="default"/>
      </w:rPr>
    </w:lvl>
    <w:lvl w:ilvl="5" w:tplc="3A4AA5FC" w:tentative="1">
      <w:start w:val="1"/>
      <w:numFmt w:val="bullet"/>
      <w:lvlText w:val="•"/>
      <w:lvlJc w:val="left"/>
      <w:pPr>
        <w:tabs>
          <w:tab w:val="num" w:pos="4320"/>
        </w:tabs>
        <w:ind w:left="4320" w:hanging="360"/>
      </w:pPr>
      <w:rPr>
        <w:rFonts w:ascii="Arial" w:hAnsi="Arial" w:hint="default"/>
      </w:rPr>
    </w:lvl>
    <w:lvl w:ilvl="6" w:tplc="408E0754" w:tentative="1">
      <w:start w:val="1"/>
      <w:numFmt w:val="bullet"/>
      <w:lvlText w:val="•"/>
      <w:lvlJc w:val="left"/>
      <w:pPr>
        <w:tabs>
          <w:tab w:val="num" w:pos="5040"/>
        </w:tabs>
        <w:ind w:left="5040" w:hanging="360"/>
      </w:pPr>
      <w:rPr>
        <w:rFonts w:ascii="Arial" w:hAnsi="Arial" w:hint="default"/>
      </w:rPr>
    </w:lvl>
    <w:lvl w:ilvl="7" w:tplc="6406BB38" w:tentative="1">
      <w:start w:val="1"/>
      <w:numFmt w:val="bullet"/>
      <w:lvlText w:val="•"/>
      <w:lvlJc w:val="left"/>
      <w:pPr>
        <w:tabs>
          <w:tab w:val="num" w:pos="5760"/>
        </w:tabs>
        <w:ind w:left="5760" w:hanging="360"/>
      </w:pPr>
      <w:rPr>
        <w:rFonts w:ascii="Arial" w:hAnsi="Arial" w:hint="default"/>
      </w:rPr>
    </w:lvl>
    <w:lvl w:ilvl="8" w:tplc="D9B81F34" w:tentative="1">
      <w:start w:val="1"/>
      <w:numFmt w:val="bullet"/>
      <w:lvlText w:val="•"/>
      <w:lvlJc w:val="left"/>
      <w:pPr>
        <w:tabs>
          <w:tab w:val="num" w:pos="6480"/>
        </w:tabs>
        <w:ind w:left="6480" w:hanging="360"/>
      </w:pPr>
      <w:rPr>
        <w:rFonts w:ascii="Arial" w:hAnsi="Arial" w:hint="default"/>
      </w:rPr>
    </w:lvl>
  </w:abstractNum>
  <w:abstractNum w:abstractNumId="9">
    <w:nsid w:val="754778AC"/>
    <w:multiLevelType w:val="hybridMultilevel"/>
    <w:tmpl w:val="5C50FC6C"/>
    <w:lvl w:ilvl="0" w:tplc="81BC8516">
      <w:start w:val="1"/>
      <w:numFmt w:val="bullet"/>
      <w:lvlText w:val="•"/>
      <w:lvlJc w:val="left"/>
      <w:pPr>
        <w:tabs>
          <w:tab w:val="num" w:pos="720"/>
        </w:tabs>
        <w:ind w:left="720" w:hanging="360"/>
      </w:pPr>
      <w:rPr>
        <w:rFonts w:ascii="Arial" w:hAnsi="Arial" w:hint="default"/>
      </w:rPr>
    </w:lvl>
    <w:lvl w:ilvl="1" w:tplc="1434800E">
      <w:start w:val="1"/>
      <w:numFmt w:val="bullet"/>
      <w:lvlText w:val="•"/>
      <w:lvlJc w:val="left"/>
      <w:pPr>
        <w:tabs>
          <w:tab w:val="num" w:pos="1440"/>
        </w:tabs>
        <w:ind w:left="1440" w:hanging="360"/>
      </w:pPr>
      <w:rPr>
        <w:rFonts w:ascii="Arial" w:hAnsi="Arial" w:hint="default"/>
      </w:rPr>
    </w:lvl>
    <w:lvl w:ilvl="2" w:tplc="19287D5C" w:tentative="1">
      <w:start w:val="1"/>
      <w:numFmt w:val="bullet"/>
      <w:lvlText w:val="•"/>
      <w:lvlJc w:val="left"/>
      <w:pPr>
        <w:tabs>
          <w:tab w:val="num" w:pos="2160"/>
        </w:tabs>
        <w:ind w:left="2160" w:hanging="360"/>
      </w:pPr>
      <w:rPr>
        <w:rFonts w:ascii="Arial" w:hAnsi="Arial" w:hint="default"/>
      </w:rPr>
    </w:lvl>
    <w:lvl w:ilvl="3" w:tplc="9698B5BC" w:tentative="1">
      <w:start w:val="1"/>
      <w:numFmt w:val="bullet"/>
      <w:lvlText w:val="•"/>
      <w:lvlJc w:val="left"/>
      <w:pPr>
        <w:tabs>
          <w:tab w:val="num" w:pos="2880"/>
        </w:tabs>
        <w:ind w:left="2880" w:hanging="360"/>
      </w:pPr>
      <w:rPr>
        <w:rFonts w:ascii="Arial" w:hAnsi="Arial" w:hint="default"/>
      </w:rPr>
    </w:lvl>
    <w:lvl w:ilvl="4" w:tplc="5B5A0204" w:tentative="1">
      <w:start w:val="1"/>
      <w:numFmt w:val="bullet"/>
      <w:lvlText w:val="•"/>
      <w:lvlJc w:val="left"/>
      <w:pPr>
        <w:tabs>
          <w:tab w:val="num" w:pos="3600"/>
        </w:tabs>
        <w:ind w:left="3600" w:hanging="360"/>
      </w:pPr>
      <w:rPr>
        <w:rFonts w:ascii="Arial" w:hAnsi="Arial" w:hint="default"/>
      </w:rPr>
    </w:lvl>
    <w:lvl w:ilvl="5" w:tplc="D38EAC36" w:tentative="1">
      <w:start w:val="1"/>
      <w:numFmt w:val="bullet"/>
      <w:lvlText w:val="•"/>
      <w:lvlJc w:val="left"/>
      <w:pPr>
        <w:tabs>
          <w:tab w:val="num" w:pos="4320"/>
        </w:tabs>
        <w:ind w:left="4320" w:hanging="360"/>
      </w:pPr>
      <w:rPr>
        <w:rFonts w:ascii="Arial" w:hAnsi="Arial" w:hint="default"/>
      </w:rPr>
    </w:lvl>
    <w:lvl w:ilvl="6" w:tplc="1B2815A8" w:tentative="1">
      <w:start w:val="1"/>
      <w:numFmt w:val="bullet"/>
      <w:lvlText w:val="•"/>
      <w:lvlJc w:val="left"/>
      <w:pPr>
        <w:tabs>
          <w:tab w:val="num" w:pos="5040"/>
        </w:tabs>
        <w:ind w:left="5040" w:hanging="360"/>
      </w:pPr>
      <w:rPr>
        <w:rFonts w:ascii="Arial" w:hAnsi="Arial" w:hint="default"/>
      </w:rPr>
    </w:lvl>
    <w:lvl w:ilvl="7" w:tplc="121C2FD0" w:tentative="1">
      <w:start w:val="1"/>
      <w:numFmt w:val="bullet"/>
      <w:lvlText w:val="•"/>
      <w:lvlJc w:val="left"/>
      <w:pPr>
        <w:tabs>
          <w:tab w:val="num" w:pos="5760"/>
        </w:tabs>
        <w:ind w:left="5760" w:hanging="360"/>
      </w:pPr>
      <w:rPr>
        <w:rFonts w:ascii="Arial" w:hAnsi="Arial" w:hint="default"/>
      </w:rPr>
    </w:lvl>
    <w:lvl w:ilvl="8" w:tplc="BB74F8C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8"/>
  </w:num>
  <w:num w:numId="4">
    <w:abstractNumId w:val="6"/>
  </w:num>
  <w:num w:numId="5">
    <w:abstractNumId w:val="2"/>
  </w:num>
  <w:num w:numId="6">
    <w:abstractNumId w:val="3"/>
  </w:num>
  <w:num w:numId="7">
    <w:abstractNumId w:val="9"/>
  </w:num>
  <w:num w:numId="8">
    <w:abstractNumId w:val="1"/>
  </w:num>
  <w:num w:numId="9">
    <w:abstractNumId w:val="7"/>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ário do Windows">
    <w15:presenceInfo w15:providerId="None" w15:userId="Usuário do Windows"/>
  </w15:person>
  <w15:person w15:author="Jose Firmino Rodrigues Neto">
    <w15:presenceInfo w15:providerId="AD" w15:userId="S-1-5-21-3916600564-1747512707-2403856952-1142"/>
  </w15:person>
  <w15:person w15:author="André Dantas">
    <w15:presenceInfo w15:providerId="Windows Live" w15:userId="310d310bdf68fc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16"/>
    <w:rsid w:val="0005099E"/>
    <w:rsid w:val="00050BAF"/>
    <w:rsid w:val="00055DA4"/>
    <w:rsid w:val="000A73A9"/>
    <w:rsid w:val="000B535B"/>
    <w:rsid w:val="000F68CD"/>
    <w:rsid w:val="000F6A54"/>
    <w:rsid w:val="001411CA"/>
    <w:rsid w:val="001C237E"/>
    <w:rsid w:val="001D1619"/>
    <w:rsid w:val="001D72F6"/>
    <w:rsid w:val="001E52F9"/>
    <w:rsid w:val="00206AB7"/>
    <w:rsid w:val="002224BD"/>
    <w:rsid w:val="00256DE2"/>
    <w:rsid w:val="002757B2"/>
    <w:rsid w:val="00276882"/>
    <w:rsid w:val="002B0A3D"/>
    <w:rsid w:val="002F08CE"/>
    <w:rsid w:val="0030124A"/>
    <w:rsid w:val="003E6E35"/>
    <w:rsid w:val="004262E5"/>
    <w:rsid w:val="0043543F"/>
    <w:rsid w:val="00455CF5"/>
    <w:rsid w:val="0049144E"/>
    <w:rsid w:val="004D389D"/>
    <w:rsid w:val="005324A1"/>
    <w:rsid w:val="005803A5"/>
    <w:rsid w:val="00583EDC"/>
    <w:rsid w:val="005A4886"/>
    <w:rsid w:val="005B6A30"/>
    <w:rsid w:val="005E010E"/>
    <w:rsid w:val="006F0A3A"/>
    <w:rsid w:val="006F61C9"/>
    <w:rsid w:val="007021EB"/>
    <w:rsid w:val="00704E47"/>
    <w:rsid w:val="007131BB"/>
    <w:rsid w:val="00793A24"/>
    <w:rsid w:val="007A6262"/>
    <w:rsid w:val="007E0595"/>
    <w:rsid w:val="0083790F"/>
    <w:rsid w:val="0084291F"/>
    <w:rsid w:val="008458BD"/>
    <w:rsid w:val="008B7B30"/>
    <w:rsid w:val="008C6FC6"/>
    <w:rsid w:val="008D6269"/>
    <w:rsid w:val="00930716"/>
    <w:rsid w:val="009520E9"/>
    <w:rsid w:val="00984C5B"/>
    <w:rsid w:val="009C08C1"/>
    <w:rsid w:val="00A57C9B"/>
    <w:rsid w:val="00B567BB"/>
    <w:rsid w:val="00BB2F65"/>
    <w:rsid w:val="00BC5250"/>
    <w:rsid w:val="00C01D25"/>
    <w:rsid w:val="00C32C02"/>
    <w:rsid w:val="00C347F6"/>
    <w:rsid w:val="00C6554C"/>
    <w:rsid w:val="00D27487"/>
    <w:rsid w:val="00DA5C34"/>
    <w:rsid w:val="00E54D31"/>
    <w:rsid w:val="00E91F12"/>
    <w:rsid w:val="00EB6F35"/>
    <w:rsid w:val="00F035EA"/>
    <w:rsid w:val="00F12C81"/>
    <w:rsid w:val="00F34C85"/>
    <w:rsid w:val="00F361D2"/>
    <w:rsid w:val="00F63CB4"/>
    <w:rsid w:val="00F72276"/>
    <w:rsid w:val="00F81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940B"/>
  <w15:chartTrackingRefBased/>
  <w15:docId w15:val="{B772FBB0-17C4-4CA7-A255-14DE2DF8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0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010E"/>
  </w:style>
  <w:style w:type="paragraph" w:styleId="Rodap">
    <w:name w:val="footer"/>
    <w:basedOn w:val="Normal"/>
    <w:link w:val="RodapChar"/>
    <w:uiPriority w:val="99"/>
    <w:unhideWhenUsed/>
    <w:rsid w:val="005E010E"/>
    <w:pPr>
      <w:tabs>
        <w:tab w:val="center" w:pos="4252"/>
        <w:tab w:val="right" w:pos="8504"/>
      </w:tabs>
      <w:spacing w:after="0" w:line="240" w:lineRule="auto"/>
    </w:pPr>
  </w:style>
  <w:style w:type="character" w:customStyle="1" w:styleId="RodapChar">
    <w:name w:val="Rodapé Char"/>
    <w:basedOn w:val="Fontepargpadro"/>
    <w:link w:val="Rodap"/>
    <w:uiPriority w:val="99"/>
    <w:rsid w:val="005E010E"/>
  </w:style>
  <w:style w:type="paragraph" w:styleId="Textodebalo">
    <w:name w:val="Balloon Text"/>
    <w:basedOn w:val="Normal"/>
    <w:link w:val="TextodebaloChar"/>
    <w:uiPriority w:val="99"/>
    <w:semiHidden/>
    <w:unhideWhenUsed/>
    <w:rsid w:val="005E01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010E"/>
    <w:rPr>
      <w:rFonts w:ascii="Segoe UI" w:hAnsi="Segoe UI" w:cs="Segoe UI"/>
      <w:sz w:val="18"/>
      <w:szCs w:val="18"/>
    </w:rPr>
  </w:style>
  <w:style w:type="paragraph" w:styleId="PargrafodaLista">
    <w:name w:val="List Paragraph"/>
    <w:basedOn w:val="Normal"/>
    <w:uiPriority w:val="34"/>
    <w:qFormat/>
    <w:rsid w:val="00F81F26"/>
    <w:pPr>
      <w:suppressAutoHyphens/>
      <w:spacing w:after="200" w:line="276" w:lineRule="auto"/>
      <w:ind w:left="720"/>
      <w:contextualSpacing/>
    </w:pPr>
    <w:rPr>
      <w:rFonts w:ascii="Calibri" w:eastAsia="Droid Sans Fallback" w:hAnsi="Calibri" w:cs="Calibri"/>
      <w:color w:val="00000A"/>
    </w:rPr>
  </w:style>
  <w:style w:type="character" w:styleId="Hyperlink">
    <w:name w:val="Hyperlink"/>
    <w:basedOn w:val="Fontepargpadro"/>
    <w:uiPriority w:val="99"/>
    <w:unhideWhenUsed/>
    <w:rsid w:val="002B0A3D"/>
    <w:rPr>
      <w:color w:val="0563C1" w:themeColor="hyperlink"/>
      <w:u w:val="single"/>
    </w:rPr>
  </w:style>
  <w:style w:type="character" w:customStyle="1" w:styleId="MenoPendente1">
    <w:name w:val="Menção Pendente1"/>
    <w:basedOn w:val="Fontepargpadro"/>
    <w:uiPriority w:val="99"/>
    <w:semiHidden/>
    <w:unhideWhenUsed/>
    <w:rsid w:val="002B0A3D"/>
    <w:rPr>
      <w:color w:val="605E5C"/>
      <w:shd w:val="clear" w:color="auto" w:fill="E1DFDD"/>
    </w:rPr>
  </w:style>
  <w:style w:type="paragraph" w:styleId="Textodecomentrio">
    <w:name w:val="annotation text"/>
    <w:basedOn w:val="Normal"/>
    <w:link w:val="TextodecomentrioChar"/>
    <w:uiPriority w:val="99"/>
    <w:unhideWhenUsed/>
    <w:qFormat/>
    <w:rsid w:val="00984C5B"/>
    <w:pPr>
      <w:spacing w:line="240" w:lineRule="auto"/>
    </w:pPr>
    <w:rPr>
      <w:sz w:val="20"/>
      <w:szCs w:val="20"/>
    </w:rPr>
  </w:style>
  <w:style w:type="character" w:customStyle="1" w:styleId="TextodecomentrioChar">
    <w:name w:val="Texto de comentário Char"/>
    <w:basedOn w:val="Fontepargpadro"/>
    <w:link w:val="Textodecomentrio"/>
    <w:uiPriority w:val="99"/>
    <w:qFormat/>
    <w:rsid w:val="00984C5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5568">
      <w:bodyDiv w:val="1"/>
      <w:marLeft w:val="0"/>
      <w:marRight w:val="0"/>
      <w:marTop w:val="0"/>
      <w:marBottom w:val="0"/>
      <w:divBdr>
        <w:top w:val="none" w:sz="0" w:space="0" w:color="auto"/>
        <w:left w:val="none" w:sz="0" w:space="0" w:color="auto"/>
        <w:bottom w:val="none" w:sz="0" w:space="0" w:color="auto"/>
        <w:right w:val="none" w:sz="0" w:space="0" w:color="auto"/>
      </w:divBdr>
      <w:divsChild>
        <w:div w:id="456335659">
          <w:marLeft w:val="1080"/>
          <w:marRight w:val="0"/>
          <w:marTop w:val="100"/>
          <w:marBottom w:val="0"/>
          <w:divBdr>
            <w:top w:val="none" w:sz="0" w:space="0" w:color="auto"/>
            <w:left w:val="none" w:sz="0" w:space="0" w:color="auto"/>
            <w:bottom w:val="none" w:sz="0" w:space="0" w:color="auto"/>
            <w:right w:val="none" w:sz="0" w:space="0" w:color="auto"/>
          </w:divBdr>
        </w:div>
      </w:divsChild>
    </w:div>
    <w:div w:id="381751875">
      <w:bodyDiv w:val="1"/>
      <w:marLeft w:val="0"/>
      <w:marRight w:val="0"/>
      <w:marTop w:val="0"/>
      <w:marBottom w:val="0"/>
      <w:divBdr>
        <w:top w:val="none" w:sz="0" w:space="0" w:color="auto"/>
        <w:left w:val="none" w:sz="0" w:space="0" w:color="auto"/>
        <w:bottom w:val="none" w:sz="0" w:space="0" w:color="auto"/>
        <w:right w:val="none" w:sz="0" w:space="0" w:color="auto"/>
      </w:divBdr>
      <w:divsChild>
        <w:div w:id="1568567031">
          <w:marLeft w:val="0"/>
          <w:marRight w:val="0"/>
          <w:marTop w:val="0"/>
          <w:marBottom w:val="0"/>
          <w:divBdr>
            <w:top w:val="none" w:sz="0" w:space="0" w:color="auto"/>
            <w:left w:val="none" w:sz="0" w:space="0" w:color="auto"/>
            <w:bottom w:val="none" w:sz="0" w:space="0" w:color="auto"/>
            <w:right w:val="none" w:sz="0" w:space="0" w:color="auto"/>
          </w:divBdr>
        </w:div>
      </w:divsChild>
    </w:div>
    <w:div w:id="424695533">
      <w:bodyDiv w:val="1"/>
      <w:marLeft w:val="0"/>
      <w:marRight w:val="0"/>
      <w:marTop w:val="0"/>
      <w:marBottom w:val="0"/>
      <w:divBdr>
        <w:top w:val="none" w:sz="0" w:space="0" w:color="auto"/>
        <w:left w:val="none" w:sz="0" w:space="0" w:color="auto"/>
        <w:bottom w:val="none" w:sz="0" w:space="0" w:color="auto"/>
        <w:right w:val="none" w:sz="0" w:space="0" w:color="auto"/>
      </w:divBdr>
      <w:divsChild>
        <w:div w:id="1994068769">
          <w:marLeft w:val="1080"/>
          <w:marRight w:val="0"/>
          <w:marTop w:val="100"/>
          <w:marBottom w:val="0"/>
          <w:divBdr>
            <w:top w:val="none" w:sz="0" w:space="0" w:color="auto"/>
            <w:left w:val="none" w:sz="0" w:space="0" w:color="auto"/>
            <w:bottom w:val="none" w:sz="0" w:space="0" w:color="auto"/>
            <w:right w:val="none" w:sz="0" w:space="0" w:color="auto"/>
          </w:divBdr>
        </w:div>
        <w:div w:id="617029605">
          <w:marLeft w:val="1080"/>
          <w:marRight w:val="0"/>
          <w:marTop w:val="100"/>
          <w:marBottom w:val="0"/>
          <w:divBdr>
            <w:top w:val="none" w:sz="0" w:space="0" w:color="auto"/>
            <w:left w:val="none" w:sz="0" w:space="0" w:color="auto"/>
            <w:bottom w:val="none" w:sz="0" w:space="0" w:color="auto"/>
            <w:right w:val="none" w:sz="0" w:space="0" w:color="auto"/>
          </w:divBdr>
        </w:div>
      </w:divsChild>
    </w:div>
    <w:div w:id="465928138">
      <w:bodyDiv w:val="1"/>
      <w:marLeft w:val="0"/>
      <w:marRight w:val="0"/>
      <w:marTop w:val="0"/>
      <w:marBottom w:val="0"/>
      <w:divBdr>
        <w:top w:val="none" w:sz="0" w:space="0" w:color="auto"/>
        <w:left w:val="none" w:sz="0" w:space="0" w:color="auto"/>
        <w:bottom w:val="none" w:sz="0" w:space="0" w:color="auto"/>
        <w:right w:val="none" w:sz="0" w:space="0" w:color="auto"/>
      </w:divBdr>
      <w:divsChild>
        <w:div w:id="1829899429">
          <w:marLeft w:val="0"/>
          <w:marRight w:val="0"/>
          <w:marTop w:val="0"/>
          <w:marBottom w:val="0"/>
          <w:divBdr>
            <w:top w:val="none" w:sz="0" w:space="0" w:color="auto"/>
            <w:left w:val="none" w:sz="0" w:space="0" w:color="auto"/>
            <w:bottom w:val="none" w:sz="0" w:space="0" w:color="auto"/>
            <w:right w:val="none" w:sz="0" w:space="0" w:color="auto"/>
          </w:divBdr>
        </w:div>
      </w:divsChild>
    </w:div>
    <w:div w:id="551884502">
      <w:bodyDiv w:val="1"/>
      <w:marLeft w:val="0"/>
      <w:marRight w:val="0"/>
      <w:marTop w:val="0"/>
      <w:marBottom w:val="0"/>
      <w:divBdr>
        <w:top w:val="none" w:sz="0" w:space="0" w:color="auto"/>
        <w:left w:val="none" w:sz="0" w:space="0" w:color="auto"/>
        <w:bottom w:val="none" w:sz="0" w:space="0" w:color="auto"/>
        <w:right w:val="none" w:sz="0" w:space="0" w:color="auto"/>
      </w:divBdr>
      <w:divsChild>
        <w:div w:id="1444230278">
          <w:marLeft w:val="1080"/>
          <w:marRight w:val="0"/>
          <w:marTop w:val="100"/>
          <w:marBottom w:val="0"/>
          <w:divBdr>
            <w:top w:val="none" w:sz="0" w:space="0" w:color="auto"/>
            <w:left w:val="none" w:sz="0" w:space="0" w:color="auto"/>
            <w:bottom w:val="none" w:sz="0" w:space="0" w:color="auto"/>
            <w:right w:val="none" w:sz="0" w:space="0" w:color="auto"/>
          </w:divBdr>
        </w:div>
      </w:divsChild>
    </w:div>
    <w:div w:id="686831582">
      <w:bodyDiv w:val="1"/>
      <w:marLeft w:val="0"/>
      <w:marRight w:val="0"/>
      <w:marTop w:val="0"/>
      <w:marBottom w:val="0"/>
      <w:divBdr>
        <w:top w:val="none" w:sz="0" w:space="0" w:color="auto"/>
        <w:left w:val="none" w:sz="0" w:space="0" w:color="auto"/>
        <w:bottom w:val="none" w:sz="0" w:space="0" w:color="auto"/>
        <w:right w:val="none" w:sz="0" w:space="0" w:color="auto"/>
      </w:divBdr>
      <w:divsChild>
        <w:div w:id="1024794043">
          <w:marLeft w:val="1080"/>
          <w:marRight w:val="0"/>
          <w:marTop w:val="100"/>
          <w:marBottom w:val="0"/>
          <w:divBdr>
            <w:top w:val="none" w:sz="0" w:space="0" w:color="auto"/>
            <w:left w:val="none" w:sz="0" w:space="0" w:color="auto"/>
            <w:bottom w:val="none" w:sz="0" w:space="0" w:color="auto"/>
            <w:right w:val="none" w:sz="0" w:space="0" w:color="auto"/>
          </w:divBdr>
        </w:div>
      </w:divsChild>
    </w:div>
    <w:div w:id="894967438">
      <w:bodyDiv w:val="1"/>
      <w:marLeft w:val="0"/>
      <w:marRight w:val="0"/>
      <w:marTop w:val="0"/>
      <w:marBottom w:val="0"/>
      <w:divBdr>
        <w:top w:val="none" w:sz="0" w:space="0" w:color="auto"/>
        <w:left w:val="none" w:sz="0" w:space="0" w:color="auto"/>
        <w:bottom w:val="none" w:sz="0" w:space="0" w:color="auto"/>
        <w:right w:val="none" w:sz="0" w:space="0" w:color="auto"/>
      </w:divBdr>
      <w:divsChild>
        <w:div w:id="984427861">
          <w:marLeft w:val="1080"/>
          <w:marRight w:val="0"/>
          <w:marTop w:val="100"/>
          <w:marBottom w:val="0"/>
          <w:divBdr>
            <w:top w:val="none" w:sz="0" w:space="0" w:color="auto"/>
            <w:left w:val="none" w:sz="0" w:space="0" w:color="auto"/>
            <w:bottom w:val="none" w:sz="0" w:space="0" w:color="auto"/>
            <w:right w:val="none" w:sz="0" w:space="0" w:color="auto"/>
          </w:divBdr>
        </w:div>
        <w:div w:id="1281112680">
          <w:marLeft w:val="1080"/>
          <w:marRight w:val="0"/>
          <w:marTop w:val="100"/>
          <w:marBottom w:val="0"/>
          <w:divBdr>
            <w:top w:val="none" w:sz="0" w:space="0" w:color="auto"/>
            <w:left w:val="none" w:sz="0" w:space="0" w:color="auto"/>
            <w:bottom w:val="none" w:sz="0" w:space="0" w:color="auto"/>
            <w:right w:val="none" w:sz="0" w:space="0" w:color="auto"/>
          </w:divBdr>
        </w:div>
      </w:divsChild>
    </w:div>
    <w:div w:id="953484509">
      <w:bodyDiv w:val="1"/>
      <w:marLeft w:val="0"/>
      <w:marRight w:val="0"/>
      <w:marTop w:val="0"/>
      <w:marBottom w:val="0"/>
      <w:divBdr>
        <w:top w:val="none" w:sz="0" w:space="0" w:color="auto"/>
        <w:left w:val="none" w:sz="0" w:space="0" w:color="auto"/>
        <w:bottom w:val="none" w:sz="0" w:space="0" w:color="auto"/>
        <w:right w:val="none" w:sz="0" w:space="0" w:color="auto"/>
      </w:divBdr>
      <w:divsChild>
        <w:div w:id="2058503551">
          <w:marLeft w:val="1080"/>
          <w:marRight w:val="0"/>
          <w:marTop w:val="100"/>
          <w:marBottom w:val="0"/>
          <w:divBdr>
            <w:top w:val="none" w:sz="0" w:space="0" w:color="auto"/>
            <w:left w:val="none" w:sz="0" w:space="0" w:color="auto"/>
            <w:bottom w:val="none" w:sz="0" w:space="0" w:color="auto"/>
            <w:right w:val="none" w:sz="0" w:space="0" w:color="auto"/>
          </w:divBdr>
        </w:div>
      </w:divsChild>
    </w:div>
    <w:div w:id="1260064930">
      <w:bodyDiv w:val="1"/>
      <w:marLeft w:val="0"/>
      <w:marRight w:val="0"/>
      <w:marTop w:val="0"/>
      <w:marBottom w:val="0"/>
      <w:divBdr>
        <w:top w:val="none" w:sz="0" w:space="0" w:color="auto"/>
        <w:left w:val="none" w:sz="0" w:space="0" w:color="auto"/>
        <w:bottom w:val="none" w:sz="0" w:space="0" w:color="auto"/>
        <w:right w:val="none" w:sz="0" w:space="0" w:color="auto"/>
      </w:divBdr>
      <w:divsChild>
        <w:div w:id="688291601">
          <w:marLeft w:val="1080"/>
          <w:marRight w:val="0"/>
          <w:marTop w:val="100"/>
          <w:marBottom w:val="0"/>
          <w:divBdr>
            <w:top w:val="none" w:sz="0" w:space="0" w:color="auto"/>
            <w:left w:val="none" w:sz="0" w:space="0" w:color="auto"/>
            <w:bottom w:val="none" w:sz="0" w:space="0" w:color="auto"/>
            <w:right w:val="none" w:sz="0" w:space="0" w:color="auto"/>
          </w:divBdr>
        </w:div>
      </w:divsChild>
    </w:div>
    <w:div w:id="1345323394">
      <w:bodyDiv w:val="1"/>
      <w:marLeft w:val="0"/>
      <w:marRight w:val="0"/>
      <w:marTop w:val="0"/>
      <w:marBottom w:val="0"/>
      <w:divBdr>
        <w:top w:val="none" w:sz="0" w:space="0" w:color="auto"/>
        <w:left w:val="none" w:sz="0" w:space="0" w:color="auto"/>
        <w:bottom w:val="none" w:sz="0" w:space="0" w:color="auto"/>
        <w:right w:val="none" w:sz="0" w:space="0" w:color="auto"/>
      </w:divBdr>
      <w:divsChild>
        <w:div w:id="1999964526">
          <w:marLeft w:val="1080"/>
          <w:marRight w:val="0"/>
          <w:marTop w:val="100"/>
          <w:marBottom w:val="0"/>
          <w:divBdr>
            <w:top w:val="none" w:sz="0" w:space="0" w:color="auto"/>
            <w:left w:val="none" w:sz="0" w:space="0" w:color="auto"/>
            <w:bottom w:val="none" w:sz="0" w:space="0" w:color="auto"/>
            <w:right w:val="none" w:sz="0" w:space="0" w:color="auto"/>
          </w:divBdr>
        </w:div>
        <w:div w:id="1189373211">
          <w:marLeft w:val="1080"/>
          <w:marRight w:val="0"/>
          <w:marTop w:val="100"/>
          <w:marBottom w:val="0"/>
          <w:divBdr>
            <w:top w:val="none" w:sz="0" w:space="0" w:color="auto"/>
            <w:left w:val="none" w:sz="0" w:space="0" w:color="auto"/>
            <w:bottom w:val="none" w:sz="0" w:space="0" w:color="auto"/>
            <w:right w:val="none" w:sz="0" w:space="0" w:color="auto"/>
          </w:divBdr>
        </w:div>
      </w:divsChild>
    </w:div>
    <w:div w:id="1690062888">
      <w:bodyDiv w:val="1"/>
      <w:marLeft w:val="0"/>
      <w:marRight w:val="0"/>
      <w:marTop w:val="0"/>
      <w:marBottom w:val="0"/>
      <w:divBdr>
        <w:top w:val="none" w:sz="0" w:space="0" w:color="auto"/>
        <w:left w:val="none" w:sz="0" w:space="0" w:color="auto"/>
        <w:bottom w:val="none" w:sz="0" w:space="0" w:color="auto"/>
        <w:right w:val="none" w:sz="0" w:space="0" w:color="auto"/>
      </w:divBdr>
      <w:divsChild>
        <w:div w:id="533807111">
          <w:marLeft w:val="0"/>
          <w:marRight w:val="0"/>
          <w:marTop w:val="0"/>
          <w:marBottom w:val="0"/>
          <w:divBdr>
            <w:top w:val="none" w:sz="0" w:space="0" w:color="auto"/>
            <w:left w:val="none" w:sz="0" w:space="0" w:color="auto"/>
            <w:bottom w:val="none" w:sz="0" w:space="0" w:color="auto"/>
            <w:right w:val="none" w:sz="0" w:space="0" w:color="auto"/>
          </w:divBdr>
        </w:div>
      </w:divsChild>
    </w:div>
    <w:div w:id="1922982358">
      <w:bodyDiv w:val="1"/>
      <w:marLeft w:val="0"/>
      <w:marRight w:val="0"/>
      <w:marTop w:val="0"/>
      <w:marBottom w:val="0"/>
      <w:divBdr>
        <w:top w:val="none" w:sz="0" w:space="0" w:color="auto"/>
        <w:left w:val="none" w:sz="0" w:space="0" w:color="auto"/>
        <w:bottom w:val="none" w:sz="0" w:space="0" w:color="auto"/>
        <w:right w:val="none" w:sz="0" w:space="0" w:color="auto"/>
      </w:divBdr>
      <w:divsChild>
        <w:div w:id="26175098">
          <w:marLeft w:val="1080"/>
          <w:marRight w:val="0"/>
          <w:marTop w:val="100"/>
          <w:marBottom w:val="0"/>
          <w:divBdr>
            <w:top w:val="none" w:sz="0" w:space="0" w:color="auto"/>
            <w:left w:val="none" w:sz="0" w:space="0" w:color="auto"/>
            <w:bottom w:val="none" w:sz="0" w:space="0" w:color="auto"/>
            <w:right w:val="none" w:sz="0" w:space="0" w:color="auto"/>
          </w:divBdr>
        </w:div>
      </w:divsChild>
    </w:div>
    <w:div w:id="20524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institutosantosdumont.org.br/wp-content/uploads/2018/08/dissertacao-mestrado-iinels-mauricio-ribeiro.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1189</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 Dantas</dc:creator>
  <cp:keywords/>
  <dc:description/>
  <cp:lastModifiedBy>Usuário do Windows</cp:lastModifiedBy>
  <cp:revision>2</cp:revision>
  <dcterms:created xsi:type="dcterms:W3CDTF">2021-08-31T00:45:00Z</dcterms:created>
  <dcterms:modified xsi:type="dcterms:W3CDTF">2021-08-31T00:45:00Z</dcterms:modified>
</cp:coreProperties>
</file>